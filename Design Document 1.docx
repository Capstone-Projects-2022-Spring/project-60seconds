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heading=h.1fob9te" w:id="2"/>
      <w:bookmarkEnd w:id="2"/>
      <w:r w:rsidDel="00000000" w:rsidR="00000000" w:rsidRPr="00000000">
        <w:rPr>
          <w:rFonts w:ascii="Times New Roman" w:cs="Times New Roman" w:eastAsia="Times New Roman" w:hAnsi="Times New Roman"/>
          <w:b w:val="1"/>
          <w:sz w:val="46"/>
          <w:szCs w:val="46"/>
          <w:rtl w:val="0"/>
        </w:rPr>
        <w:t xml:space="preserve">Design Document - Architecture</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Seconds</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bookmarkStart w:colFirst="0" w:colLast="0" w:name="bookmark=id.3znysh7" w:id="3"/>
    <w:bookmarkEnd w:id="3"/>
    <w:p w:rsidR="00000000" w:rsidDel="00000000" w:rsidP="00000000" w:rsidRDefault="00000000" w:rsidRPr="00000000" w14:paraId="00000024">
      <w:pPr>
        <w:spacing w:before="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REVISION HISTORY</w:t>
      </w:r>
      <w:r w:rsidDel="00000000" w:rsidR="00000000" w:rsidRPr="00000000">
        <w:rPr>
          <w:rtl w:val="0"/>
        </w:rPr>
      </w:r>
    </w:p>
    <w:p w:rsidR="00000000" w:rsidDel="00000000" w:rsidP="00000000" w:rsidRDefault="00000000" w:rsidRPr="00000000" w14:paraId="00000025">
      <w:pPr>
        <w:spacing w:before="60" w:lineRule="auto"/>
        <w:jc w:val="center"/>
        <w:rPr>
          <w:rFonts w:ascii="Times New Roman" w:cs="Times New Roman" w:eastAsia="Times New Roman" w:hAnsi="Times New Roman"/>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w:t>
            </w:r>
          </w:p>
        </w:tc>
        <w:tc>
          <w:tcPr>
            <w:shd w:fill="cccccc"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cccccc"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Date</w:t>
            </w:r>
          </w:p>
        </w:tc>
        <w:tc>
          <w:tcPr>
            <w:shd w:fill="cccccc"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Team</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2/13/202</w:t>
            </w:r>
            <w:sdt>
              <w:sdtPr>
                <w:tag w:val="goog_rdk_0"/>
              </w:sdtPr>
              <w:sdtContent>
                <w:ins w:author="Aaron Scofield" w:id="0" w:date="2022-04-04T20:20:00Z">
                  <w:r w:rsidDel="00000000" w:rsidR="00000000" w:rsidRPr="00000000">
                    <w:rPr>
                      <w:rFonts w:ascii="Times New Roman" w:cs="Times New Roman" w:eastAsia="Times New Roman" w:hAnsi="Times New Roman"/>
                      <w:rtl w:val="0"/>
                    </w:rPr>
                    <w:t xml:space="preserve">2</w:t>
                  </w:r>
                </w:ins>
              </w:sdtContent>
            </w:sdt>
            <w:sdt>
              <w:sdtPr>
                <w:tag w:val="goog_rdk_1"/>
              </w:sdtPr>
              <w:sdtContent>
                <w:del w:author="Aaron Scofield" w:id="0" w:date="2022-04-04T20:20:00Z">
                  <w:r w:rsidDel="00000000" w:rsidR="00000000" w:rsidRPr="00000000">
                    <w:rPr>
                      <w:rFonts w:ascii="Times New Roman" w:cs="Times New Roman" w:eastAsia="Times New Roman" w:hAnsi="Times New Roman"/>
                      <w:rtl w:val="0"/>
                    </w:rPr>
                    <w:delText xml:space="preserve">1</w:delText>
                  </w:r>
                </w:del>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w:t>
            </w:r>
          </w:p>
        </w:tc>
      </w:tr>
      <w:sdt>
        <w:sdtPr>
          <w:tag w:val="goog_rdk_3"/>
        </w:sdtPr>
        <w:sdtContent>
          <w:tr>
            <w:trPr>
              <w:cantSplit w:val="0"/>
              <w:tblHeader w:val="0"/>
              <w:ins w:author="Aaron Scofield" w:id="1" w:date="2022-04-04T20:20:00Z"/>
            </w:trPr>
            <w:tc>
              <w:tcPr>
                <w:shd w:fill="auto" w:val="clear"/>
                <w:tcMar>
                  <w:top w:w="100.0" w:type="dxa"/>
                  <w:left w:w="100.0" w:type="dxa"/>
                  <w:bottom w:w="100.0" w:type="dxa"/>
                  <w:right w:w="100.0" w:type="dxa"/>
                </w:tcMar>
              </w:tcPr>
              <w:sdt>
                <w:sdtPr>
                  <w:tag w:val="goog_rdk_5"/>
                </w:sdtPr>
                <w:sdtContent>
                  <w:p w:rsidR="00000000" w:rsidDel="00000000" w:rsidP="00000000" w:rsidRDefault="00000000" w:rsidRPr="00000000" w14:paraId="0000002E">
                    <w:pPr>
                      <w:widowControl w:val="0"/>
                      <w:spacing w:line="240" w:lineRule="auto"/>
                      <w:jc w:val="center"/>
                      <w:rPr>
                        <w:ins w:author="Aaron Scofield" w:id="1" w:date="2022-04-04T20:20:00Z"/>
                        <w:rFonts w:ascii="Times New Roman" w:cs="Times New Roman" w:eastAsia="Times New Roman" w:hAnsi="Times New Roman"/>
                      </w:rPr>
                    </w:pPr>
                    <w:sdt>
                      <w:sdtPr>
                        <w:tag w:val="goog_rdk_4"/>
                      </w:sdtPr>
                      <w:sdtContent>
                        <w:ins w:author="Aaron Scofield" w:id="1" w:date="2022-04-04T20:20:00Z">
                          <w:r w:rsidDel="00000000" w:rsidR="00000000" w:rsidRPr="00000000">
                            <w:rPr>
                              <w:rFonts w:ascii="Times New Roman" w:cs="Times New Roman" w:eastAsia="Times New Roman" w:hAnsi="Times New Roman"/>
                              <w:rtl w:val="0"/>
                            </w:rPr>
                            <w:t xml:space="preserve">1.1</w:t>
                          </w:r>
                        </w:ins>
                      </w:sdtContent>
                    </w:sdt>
                  </w:p>
                </w:sdtContent>
              </w:sdt>
            </w:tc>
            <w:tc>
              <w:tcPr>
                <w:shd w:fill="auto" w:val="clear"/>
                <w:tcMar>
                  <w:top w:w="100.0" w:type="dxa"/>
                  <w:left w:w="100.0" w:type="dxa"/>
                  <w:bottom w:w="100.0" w:type="dxa"/>
                  <w:right w:w="100.0" w:type="dxa"/>
                </w:tcMar>
              </w:tcPr>
              <w:sdt>
                <w:sdtPr>
                  <w:tag w:val="goog_rdk_7"/>
                </w:sdtPr>
                <w:sdtContent>
                  <w:p w:rsidR="00000000" w:rsidDel="00000000" w:rsidP="00000000" w:rsidRDefault="00000000" w:rsidRPr="00000000" w14:paraId="0000002F">
                    <w:pPr>
                      <w:widowControl w:val="0"/>
                      <w:spacing w:line="240" w:lineRule="auto"/>
                      <w:jc w:val="center"/>
                      <w:rPr>
                        <w:ins w:author="Aaron Scofield" w:id="1" w:date="2022-04-04T20:20:00Z"/>
                        <w:rFonts w:ascii="Times New Roman" w:cs="Times New Roman" w:eastAsia="Times New Roman" w:hAnsi="Times New Roman"/>
                      </w:rPr>
                    </w:pPr>
                    <w:sdt>
                      <w:sdtPr>
                        <w:tag w:val="goog_rdk_6"/>
                      </w:sdtPr>
                      <w:sdtContent>
                        <w:ins w:author="Aaron Scofield" w:id="1" w:date="2022-04-04T20:20:00Z">
                          <w:r w:rsidDel="00000000" w:rsidR="00000000" w:rsidRPr="00000000">
                            <w:rPr>
                              <w:rFonts w:ascii="Times New Roman" w:cs="Times New Roman" w:eastAsia="Times New Roman" w:hAnsi="Times New Roman"/>
                              <w:rtl w:val="0"/>
                            </w:rPr>
                            <w:t xml:space="preserve">Aaron Scofield</w:t>
                          </w:r>
                        </w:ins>
                      </w:sdtContent>
                    </w:sdt>
                  </w:p>
                </w:sdtContent>
              </w:sdt>
            </w:tc>
            <w:tc>
              <w:tcPr>
                <w:shd w:fill="auto" w:val="clear"/>
                <w:tcMar>
                  <w:top w:w="100.0" w:type="dxa"/>
                  <w:left w:w="100.0" w:type="dxa"/>
                  <w:bottom w:w="100.0" w:type="dxa"/>
                  <w:right w:w="100.0" w:type="dxa"/>
                </w:tcMar>
              </w:tcPr>
              <w:sdt>
                <w:sdtPr>
                  <w:tag w:val="goog_rdk_9"/>
                </w:sdtPr>
                <w:sdtContent>
                  <w:p w:rsidR="00000000" w:rsidDel="00000000" w:rsidP="00000000" w:rsidRDefault="00000000" w:rsidRPr="00000000" w14:paraId="00000030">
                    <w:pPr>
                      <w:widowControl w:val="0"/>
                      <w:spacing w:line="240" w:lineRule="auto"/>
                      <w:jc w:val="center"/>
                      <w:rPr>
                        <w:ins w:author="Aaron Scofield" w:id="1" w:date="2022-04-04T20:20:00Z"/>
                        <w:rFonts w:ascii="Times New Roman" w:cs="Times New Roman" w:eastAsia="Times New Roman" w:hAnsi="Times New Roman"/>
                      </w:rPr>
                    </w:pPr>
                    <w:sdt>
                      <w:sdtPr>
                        <w:tag w:val="goog_rdk_8"/>
                      </w:sdtPr>
                      <w:sdtContent>
                        <w:ins w:author="Aaron Scofield" w:id="1" w:date="2022-04-04T20:20:00Z">
                          <w:r w:rsidDel="00000000" w:rsidR="00000000" w:rsidRPr="00000000">
                            <w:rPr>
                              <w:rFonts w:ascii="Times New Roman" w:cs="Times New Roman" w:eastAsia="Times New Roman" w:hAnsi="Times New Roman"/>
                              <w:rtl w:val="0"/>
                            </w:rPr>
                            <w:t xml:space="preserve">4/4/2022</w:t>
                          </w:r>
                        </w:ins>
                      </w:sdtContent>
                    </w:sdt>
                  </w:p>
                </w:sdtContent>
              </w:sdt>
            </w:tc>
            <w:tc>
              <w:tcPr>
                <w:shd w:fill="auto" w:val="clear"/>
                <w:tcMar>
                  <w:top w:w="100.0" w:type="dxa"/>
                  <w:left w:w="100.0" w:type="dxa"/>
                  <w:bottom w:w="100.0" w:type="dxa"/>
                  <w:right w:w="100.0" w:type="dxa"/>
                </w:tcMar>
              </w:tcPr>
              <w:sdt>
                <w:sdtPr>
                  <w:tag w:val="goog_rdk_11"/>
                </w:sdtPr>
                <w:sdtContent>
                  <w:p w:rsidR="00000000" w:rsidDel="00000000" w:rsidP="00000000" w:rsidRDefault="00000000" w:rsidRPr="00000000" w14:paraId="00000031">
                    <w:pPr>
                      <w:widowControl w:val="0"/>
                      <w:spacing w:line="240" w:lineRule="auto"/>
                      <w:jc w:val="center"/>
                      <w:rPr>
                        <w:ins w:author="Aaron Scofield" w:id="1" w:date="2022-04-04T20:20:00Z"/>
                        <w:rFonts w:ascii="Times New Roman" w:cs="Times New Roman" w:eastAsia="Times New Roman" w:hAnsi="Times New Roman"/>
                      </w:rPr>
                    </w:pPr>
                    <w:sdt>
                      <w:sdtPr>
                        <w:tag w:val="goog_rdk_10"/>
                      </w:sdtPr>
                      <w:sdtContent>
                        <w:ins w:author="Aaron Scofield" w:id="1" w:date="2022-04-04T20:20:00Z">
                          <w:r w:rsidDel="00000000" w:rsidR="00000000" w:rsidRPr="00000000">
                            <w:rPr>
                              <w:rFonts w:ascii="Times New Roman" w:cs="Times New Roman" w:eastAsia="Times New Roman" w:hAnsi="Times New Roman"/>
                              <w:rtl w:val="0"/>
                            </w:rPr>
                            <w:t xml:space="preserve">Updates based on progress and feedback</w:t>
                          </w:r>
                        </w:ins>
                      </w:sdtContent>
                    </w:sdt>
                  </w:p>
                </w:sdtContent>
              </w:sdt>
            </w:tc>
          </w:tr>
        </w:sdtContent>
      </w:sdt>
    </w:tbl>
    <w:p w:rsidR="00000000" w:rsidDel="00000000" w:rsidP="00000000" w:rsidRDefault="00000000" w:rsidRPr="00000000" w14:paraId="00000032">
      <w:pPr>
        <w:spacing w:after="60" w:before="60" w:lineRule="auto"/>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Overview………………………………………………………………4</w:t>
      </w:r>
    </w:p>
    <w:p w:rsidR="00000000" w:rsidDel="00000000" w:rsidP="00000000" w:rsidRDefault="00000000" w:rsidRPr="00000000" w14:paraId="00000056">
      <w:pPr>
        <w:numPr>
          <w:ilvl w:val="0"/>
          <w:numId w:val="1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Block Diagram…………………………………………………….5</w:t>
      </w:r>
    </w:p>
    <w:p w:rsidR="00000000" w:rsidDel="00000000" w:rsidP="00000000" w:rsidRDefault="00000000" w:rsidRPr="00000000" w14:paraId="00000057">
      <w:pPr>
        <w:numPr>
          <w:ilvl w:val="0"/>
          <w:numId w:val="1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 and Requirements………………………………………………...6</w:t>
      </w:r>
    </w:p>
    <w:p w:rsidR="00000000" w:rsidDel="00000000" w:rsidP="00000000" w:rsidRDefault="00000000" w:rsidRPr="00000000" w14:paraId="0000005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Overview…………………………………………………………...7</w:t>
      </w:r>
    </w:p>
    <w:p w:rsidR="00000000" w:rsidDel="00000000" w:rsidP="00000000" w:rsidRDefault="00000000" w:rsidRPr="00000000" w14:paraId="0000005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Client Components…………………………………………………………….7</w:t>
      </w: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Server Components…………………………………………………………….14</w:t>
      </w:r>
    </w:p>
    <w:p w:rsidR="00000000" w:rsidDel="00000000" w:rsidP="00000000" w:rsidRDefault="00000000" w:rsidRPr="00000000" w14:paraId="0000005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Components…………………………………………………………16</w:t>
      </w:r>
    </w:p>
    <w:p w:rsidR="00000000" w:rsidDel="00000000" w:rsidP="00000000" w:rsidRDefault="00000000" w:rsidRPr="00000000" w14:paraId="0000005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References………………………………………………………………………19</w:t>
      </w:r>
    </w:p>
    <w:p w:rsidR="00000000" w:rsidDel="00000000" w:rsidP="00000000" w:rsidRDefault="00000000" w:rsidRPr="00000000" w14:paraId="0000005D">
      <w:pPr>
        <w:spacing w:before="240" w:line="256" w:lineRule="auto"/>
        <w:rPr/>
      </w:pPr>
      <w:r w:rsidDel="00000000" w:rsidR="00000000" w:rsidRPr="00000000">
        <w:rPr>
          <w:rtl w:val="0"/>
        </w:rPr>
      </w:r>
    </w:p>
    <w:p w:rsidR="00000000" w:rsidDel="00000000" w:rsidP="00000000" w:rsidRDefault="00000000" w:rsidRPr="00000000" w14:paraId="0000005E">
      <w:pPr>
        <w:spacing w:before="240" w:line="256" w:lineRule="auto"/>
        <w:rPr/>
      </w:pPr>
      <w:r w:rsidDel="00000000" w:rsidR="00000000" w:rsidRPr="00000000">
        <w:rPr>
          <w:rtl w:val="0"/>
        </w:rPr>
      </w:r>
    </w:p>
    <w:p w:rsidR="00000000" w:rsidDel="00000000" w:rsidP="00000000" w:rsidRDefault="00000000" w:rsidRPr="00000000" w14:paraId="0000005F">
      <w:pPr>
        <w:spacing w:before="240" w:line="256" w:lineRule="auto"/>
        <w:rPr/>
      </w:pPr>
      <w:r w:rsidDel="00000000" w:rsidR="00000000" w:rsidRPr="00000000">
        <w:rPr>
          <w:rtl w:val="0"/>
        </w:rPr>
      </w:r>
    </w:p>
    <w:p w:rsidR="00000000" w:rsidDel="00000000" w:rsidP="00000000" w:rsidRDefault="00000000" w:rsidRPr="00000000" w14:paraId="00000060">
      <w:pPr>
        <w:spacing w:before="240" w:line="256" w:lineRule="auto"/>
        <w:rPr/>
      </w:pPr>
      <w:r w:rsidDel="00000000" w:rsidR="00000000" w:rsidRPr="00000000">
        <w:rPr>
          <w:rtl w:val="0"/>
        </w:rPr>
      </w:r>
    </w:p>
    <w:p w:rsidR="00000000" w:rsidDel="00000000" w:rsidP="00000000" w:rsidRDefault="00000000" w:rsidRPr="00000000" w14:paraId="00000061">
      <w:pPr>
        <w:spacing w:before="240" w:line="256" w:lineRule="auto"/>
        <w:rPr/>
      </w:pPr>
      <w:r w:rsidDel="00000000" w:rsidR="00000000" w:rsidRPr="00000000">
        <w:rPr>
          <w:rtl w:val="0"/>
        </w:rPr>
      </w:r>
    </w:p>
    <w:p w:rsidR="00000000" w:rsidDel="00000000" w:rsidP="00000000" w:rsidRDefault="00000000" w:rsidRPr="00000000" w14:paraId="00000062">
      <w:pPr>
        <w:spacing w:before="240" w:line="256" w:lineRule="auto"/>
        <w:rPr/>
      </w:pPr>
      <w:r w:rsidDel="00000000" w:rsidR="00000000" w:rsidRPr="00000000">
        <w:rPr>
          <w:rtl w:val="0"/>
        </w:rPr>
      </w:r>
    </w:p>
    <w:p w:rsidR="00000000" w:rsidDel="00000000" w:rsidP="00000000" w:rsidRDefault="00000000" w:rsidRPr="00000000" w14:paraId="00000063">
      <w:pPr>
        <w:spacing w:before="240" w:line="256" w:lineRule="auto"/>
        <w:rPr/>
      </w:pPr>
      <w:r w:rsidDel="00000000" w:rsidR="00000000" w:rsidRPr="00000000">
        <w:rPr>
          <w:rtl w:val="0"/>
        </w:rPr>
      </w:r>
    </w:p>
    <w:p w:rsidR="00000000" w:rsidDel="00000000" w:rsidP="00000000" w:rsidRDefault="00000000" w:rsidRPr="00000000" w14:paraId="00000064">
      <w:pPr>
        <w:spacing w:before="240" w:line="256" w:lineRule="auto"/>
        <w:rPr/>
      </w:pPr>
      <w:r w:rsidDel="00000000" w:rsidR="00000000" w:rsidRPr="00000000">
        <w:rPr>
          <w:rtl w:val="0"/>
        </w:rPr>
      </w:r>
    </w:p>
    <w:p w:rsidR="00000000" w:rsidDel="00000000" w:rsidP="00000000" w:rsidRDefault="00000000" w:rsidRPr="00000000" w14:paraId="00000065">
      <w:pPr>
        <w:spacing w:before="240" w:line="256" w:lineRule="auto"/>
        <w:rPr/>
      </w:pPr>
      <w:r w:rsidDel="00000000" w:rsidR="00000000" w:rsidRPr="00000000">
        <w:rPr>
          <w:rtl w:val="0"/>
        </w:rPr>
      </w:r>
    </w:p>
    <w:p w:rsidR="00000000" w:rsidDel="00000000" w:rsidP="00000000" w:rsidRDefault="00000000" w:rsidRPr="00000000" w14:paraId="00000066">
      <w:pPr>
        <w:spacing w:before="240" w:line="256" w:lineRule="auto"/>
        <w:rPr/>
      </w:pPr>
      <w:r w:rsidDel="00000000" w:rsidR="00000000" w:rsidRPr="00000000">
        <w:rPr>
          <w:rtl w:val="0"/>
        </w:rPr>
      </w:r>
    </w:p>
    <w:p w:rsidR="00000000" w:rsidDel="00000000" w:rsidP="00000000" w:rsidRDefault="00000000" w:rsidRPr="00000000" w14:paraId="00000067">
      <w:pPr>
        <w:spacing w:before="240" w:line="256" w:lineRule="auto"/>
        <w:rPr/>
      </w:pPr>
      <w:r w:rsidDel="00000000" w:rsidR="00000000" w:rsidRPr="00000000">
        <w:rPr>
          <w:rtl w:val="0"/>
        </w:rPr>
      </w:r>
    </w:p>
    <w:p w:rsidR="00000000" w:rsidDel="00000000" w:rsidP="00000000" w:rsidRDefault="00000000" w:rsidRPr="00000000" w14:paraId="00000068">
      <w:pPr>
        <w:spacing w:before="240" w:line="256" w:lineRule="auto"/>
        <w:rPr/>
      </w:pPr>
      <w:r w:rsidDel="00000000" w:rsidR="00000000" w:rsidRPr="00000000">
        <w:rPr>
          <w:rtl w:val="0"/>
        </w:rPr>
      </w:r>
    </w:p>
    <w:p w:rsidR="00000000" w:rsidDel="00000000" w:rsidP="00000000" w:rsidRDefault="00000000" w:rsidRPr="00000000" w14:paraId="00000069">
      <w:pPr>
        <w:spacing w:before="240" w:line="256" w:lineRule="auto"/>
        <w:rPr/>
      </w:pPr>
      <w:r w:rsidDel="00000000" w:rsidR="00000000" w:rsidRPr="00000000">
        <w:rPr>
          <w:rtl w:val="0"/>
        </w:rPr>
      </w:r>
    </w:p>
    <w:p w:rsidR="00000000" w:rsidDel="00000000" w:rsidP="00000000" w:rsidRDefault="00000000" w:rsidRPr="00000000" w14:paraId="0000006A">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OVERVIEW</w:t>
      </w:r>
    </w:p>
    <w:sdt>
      <w:sdtPr>
        <w:tag w:val="goog_rdk_18"/>
      </w:sdtPr>
      <w:sdtContent>
        <w:p w:rsidR="00000000" w:rsidDel="00000000" w:rsidP="00000000" w:rsidRDefault="00000000" w:rsidRPr="00000000" w14:paraId="0000006B">
          <w:pPr>
            <w:spacing w:before="240" w:line="360" w:lineRule="auto"/>
            <w:ind w:firstLine="720"/>
            <w:rPr>
              <w:del w:author="Aaron Scofield" w:id="5" w:date="2022-04-04T20:55:00Z"/>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Seconds is a web-based application used for recording short, daily audio segments, and will be available for desktop/laptop computers via a web browser. A user will record </w:t>
          </w:r>
          <w:sdt>
            <w:sdtPr>
              <w:tag w:val="goog_rdk_12"/>
            </w:sdtPr>
            <w:sdtContent>
              <w:del w:author="Aaron Scofield" w:id="2" w:date="2022-04-04T20:55:00Z">
                <w:r w:rsidDel="00000000" w:rsidR="00000000" w:rsidRPr="00000000">
                  <w:rPr>
                    <w:rFonts w:ascii="Times New Roman" w:cs="Times New Roman" w:eastAsia="Times New Roman" w:hAnsi="Times New Roman"/>
                    <w:rtl w:val="0"/>
                  </w:rPr>
                  <w:delText xml:space="preserve">daily audio segments</w:delText>
                </w:r>
              </w:del>
            </w:sdtContent>
          </w:sdt>
          <w:sdt>
            <w:sdtPr>
              <w:tag w:val="goog_rdk_13"/>
            </w:sdtPr>
            <w:sdtContent>
              <w:ins w:author="Aaron Scofield" w:id="2" w:date="2022-04-04T20:55:00Z">
                <w:r w:rsidDel="00000000" w:rsidR="00000000" w:rsidRPr="00000000">
                  <w:rPr>
                    <w:rFonts w:ascii="Times New Roman" w:cs="Times New Roman" w:eastAsia="Times New Roman" w:hAnsi="Times New Roman"/>
                    <w:rtl w:val="0"/>
                  </w:rPr>
                  <w:t xml:space="preserve">a daily audio segment</w:t>
                </w:r>
              </w:ins>
            </w:sdtContent>
          </w:sdt>
          <w:r w:rsidDel="00000000" w:rsidR="00000000" w:rsidRPr="00000000">
            <w:rPr>
              <w:rFonts w:ascii="Times New Roman" w:cs="Times New Roman" w:eastAsia="Times New Roman" w:hAnsi="Times New Roman"/>
              <w:rtl w:val="0"/>
            </w:rPr>
            <w:t xml:space="preserve">, the maximum </w:t>
          </w:r>
          <w:sdt>
            <w:sdtPr>
              <w:tag w:val="goog_rdk_14"/>
            </w:sdtPr>
            <w:sdtContent>
              <w:del w:author="Aaron Scofield" w:id="3" w:date="2022-04-04T20:55:00Z">
                <w:r w:rsidDel="00000000" w:rsidR="00000000" w:rsidRPr="00000000">
                  <w:rPr>
                    <w:rFonts w:ascii="Times New Roman" w:cs="Times New Roman" w:eastAsia="Times New Roman" w:hAnsi="Times New Roman"/>
                    <w:rtl w:val="0"/>
                  </w:rPr>
                  <w:delText xml:space="preserve">sum </w:delText>
                </w:r>
              </w:del>
            </w:sdtContent>
          </w:sdt>
          <w:sdt>
            <w:sdtPr>
              <w:tag w:val="goog_rdk_15"/>
            </w:sdtPr>
            <w:sdtContent>
              <w:ins w:author="Aaron Scofield" w:id="3" w:date="2022-04-04T20:55:00Z">
                <w:r w:rsidDel="00000000" w:rsidR="00000000" w:rsidRPr="00000000">
                  <w:rPr>
                    <w:rFonts w:ascii="Times New Roman" w:cs="Times New Roman" w:eastAsia="Times New Roman" w:hAnsi="Times New Roman"/>
                    <w:rtl w:val="0"/>
                  </w:rPr>
                  <w:t xml:space="preserve">length </w:t>
                </w:r>
              </w:ins>
            </w:sdtContent>
          </w:sdt>
          <w:r w:rsidDel="00000000" w:rsidR="00000000" w:rsidRPr="00000000">
            <w:rPr>
              <w:rFonts w:ascii="Times New Roman" w:cs="Times New Roman" w:eastAsia="Times New Roman" w:hAnsi="Times New Roman"/>
              <w:rtl w:val="0"/>
            </w:rPr>
            <w:t xml:space="preserve">of recording time is 60 seconds. </w:t>
          </w:r>
          <w:sdt>
            <w:sdtPr>
              <w:tag w:val="goog_rdk_16"/>
            </w:sdtPr>
            <w:sdtContent>
              <w:del w:author="Aaron Scofield" w:id="4" w:date="2022-04-04T20:55:00Z">
                <w:r w:rsidDel="00000000" w:rsidR="00000000" w:rsidRPr="00000000">
                  <w:rPr>
                    <w:rFonts w:ascii="Times New Roman" w:cs="Times New Roman" w:eastAsia="Times New Roman" w:hAnsi="Times New Roman"/>
                    <w:rtl w:val="0"/>
                  </w:rPr>
                  <w:delText xml:space="preserve">Their daily recording time is ‘pooled’ similar to ‘swipes’ on Tinder. </w:delText>
                </w:r>
              </w:del>
            </w:sdtContent>
          </w:sdt>
          <w:r w:rsidDel="00000000" w:rsidR="00000000" w:rsidRPr="00000000">
            <w:rPr>
              <w:rFonts w:ascii="Times New Roman" w:cs="Times New Roman" w:eastAsia="Times New Roman" w:hAnsi="Times New Roman"/>
              <w:rtl w:val="0"/>
            </w:rPr>
            <w:t xml:space="preserve">Once the user exceeds a total recording time sum of 60 seconds for that day, they will be unable to record more content. </w:t>
          </w:r>
          <w:sdt>
            <w:sdtPr>
              <w:tag w:val="goog_rdk_17"/>
            </w:sdtPr>
            <w:sdtContent>
              <w:del w:author="Aaron Scofield" w:id="5" w:date="2022-04-04T20:55:00Z">
                <w:r w:rsidDel="00000000" w:rsidR="00000000" w:rsidRPr="00000000">
                  <w:rPr>
                    <w:rFonts w:ascii="Times New Roman" w:cs="Times New Roman" w:eastAsia="Times New Roman" w:hAnsi="Times New Roman"/>
                    <w:rtl w:val="0"/>
                  </w:rPr>
                  <w:delText xml:space="preserve">A user WILL be able to record multiple segments a day, so long as the sum of their playtime does not exceed 60 seconds. </w:delText>
                </w:r>
              </w:del>
            </w:sdtContent>
          </w:sdt>
        </w:p>
      </w:sdtContent>
    </w:sdt>
    <w:sdt>
      <w:sdtPr>
        <w:tag w:val="goog_rdk_23"/>
      </w:sdtPr>
      <w:sdtContent>
        <w:p w:rsidR="00000000" w:rsidDel="00000000" w:rsidP="00000000" w:rsidRDefault="00000000" w:rsidRPr="00000000" w14:paraId="0000006C">
          <w:pPr>
            <w:spacing w:before="240" w:line="360" w:lineRule="auto"/>
            <w:ind w:firstLine="720"/>
            <w:rPr>
              <w:shd w:fill="auto" w:val="clear"/>
              <w:rPrChange w:author="Aaron Scofield" w:id="8" w:date="2022-04-04T20:55:00Z">
                <w:rPr>
                  <w:rFonts w:ascii="Times New Roman" w:cs="Times New Roman" w:eastAsia="Times New Roman" w:hAnsi="Times New Roman"/>
                </w:rPr>
              </w:rPrChange>
            </w:rPr>
            <w:pPrChange w:author="Aaron Scofield" w:id="0" w:date="2022-04-04T20:55:00Z">
              <w:pPr>
                <w:spacing w:after="60" w:before="60" w:line="360" w:lineRule="auto"/>
                <w:ind w:firstLine="720"/>
                <w:jc w:val="both"/>
              </w:pPr>
            </w:pPrChange>
          </w:pPr>
          <w:sdt>
            <w:sdtPr>
              <w:tag w:val="goog_rdk_19"/>
            </w:sdtPr>
            <w:sdtContent>
              <w:del w:author="Aaron Scofield" w:id="5" w:date="2022-04-04T20:55:00Z">
                <w:r w:rsidDel="00000000" w:rsidR="00000000" w:rsidRPr="00000000">
                  <w:rPr>
                    <w:rFonts w:ascii="Times New Roman" w:cs="Times New Roman" w:eastAsia="Times New Roman" w:hAnsi="Times New Roman"/>
                    <w:rtl w:val="0"/>
                  </w:rPr>
                  <w:delText xml:space="preserve">For example, in a single day, Johnny records a 10 second, and two 20 second segments. The sum of content for the day is 50 seconds. If Johnny records another audio segment, it cannot exceed 10 seconds, or his limit will have been reached for that day. </w:delText>
                </w:r>
              </w:del>
            </w:sdtContent>
          </w:sdt>
          <w:r w:rsidDel="00000000" w:rsidR="00000000" w:rsidRPr="00000000">
            <w:rPr>
              <w:rFonts w:ascii="Times New Roman" w:cs="Times New Roman" w:eastAsia="Times New Roman" w:hAnsi="Times New Roman"/>
              <w:rtl w:val="0"/>
            </w:rPr>
            <w:t xml:space="preserve">Once a limit is reached, the user must wait </w:t>
          </w:r>
          <w:sdt>
            <w:sdtPr>
              <w:tag w:val="goog_rdk_20"/>
            </w:sdtPr>
            <w:sdtContent>
              <w:del w:author="Aaron Scofield" w:id="6" w:date="2022-04-04T20:55:00Z">
                <w:r w:rsidDel="00000000" w:rsidR="00000000" w:rsidRPr="00000000">
                  <w:rPr>
                    <w:rFonts w:ascii="Times New Roman" w:cs="Times New Roman" w:eastAsia="Times New Roman" w:hAnsi="Times New Roman"/>
                    <w:rtl w:val="0"/>
                  </w:rPr>
                  <w:delText xml:space="preserve">24 </w:delText>
                </w:r>
              </w:del>
            </w:sdtContent>
          </w:sdt>
          <w:sdt>
            <w:sdtPr>
              <w:tag w:val="goog_rdk_21"/>
            </w:sdtPr>
            <w:sdtContent>
              <w:ins w:author="Aaron Scofield" w:id="6" w:date="2022-04-04T20:55:00Z">
                <w:r w:rsidDel="00000000" w:rsidR="00000000" w:rsidRPr="00000000">
                  <w:rPr>
                    <w:rFonts w:ascii="Times New Roman" w:cs="Times New Roman" w:eastAsia="Times New Roman" w:hAnsi="Times New Roman"/>
                    <w:rtl w:val="0"/>
                  </w:rPr>
                  <w:t xml:space="preserve">unti the next calendar day</w:t>
                </w:r>
              </w:ins>
            </w:sdtContent>
          </w:sdt>
          <w:sdt>
            <w:sdtPr>
              <w:tag w:val="goog_rdk_22"/>
            </w:sdtPr>
            <w:sdtContent>
              <w:del w:author="Aaron Scofield" w:id="7" w:date="2022-04-04T20:55:00Z">
                <w:r w:rsidDel="00000000" w:rsidR="00000000" w:rsidRPr="00000000">
                  <w:rPr>
                    <w:rFonts w:ascii="Times New Roman" w:cs="Times New Roman" w:eastAsia="Times New Roman" w:hAnsi="Times New Roman"/>
                    <w:rtl w:val="0"/>
                  </w:rPr>
                  <w:delText xml:space="preserve">hours</w:delText>
                </w:r>
              </w:del>
            </w:sdtContent>
          </w:sdt>
          <w:r w:rsidDel="00000000" w:rsidR="00000000" w:rsidRPr="00000000">
            <w:rPr>
              <w:rFonts w:ascii="Times New Roman" w:cs="Times New Roman" w:eastAsia="Times New Roman" w:hAnsi="Times New Roman"/>
              <w:rtl w:val="0"/>
            </w:rPr>
            <w:t xml:space="preserve"> to record more content.</w:t>
          </w:r>
        </w:p>
      </w:sdtContent>
    </w:sdt>
    <w:p w:rsidR="00000000" w:rsidDel="00000000" w:rsidP="00000000" w:rsidRDefault="00000000" w:rsidRPr="00000000" w14:paraId="0000006D">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audio segments are recorded, they’ll be available for the user to review prior to uploading (similar to Snapchat’s review of photo/video before sending). While users review their audio segment, they will be able to add</w:t>
      </w:r>
      <w:sdt>
        <w:sdtPr>
          <w:tag w:val="goog_rdk_24"/>
        </w:sdtPr>
        <w:sdtContent>
          <w:del w:author="Aaron Scofield" w:id="9" w:date="2022-04-04T20:55:00Z">
            <w:r w:rsidDel="00000000" w:rsidR="00000000" w:rsidRPr="00000000">
              <w:rPr>
                <w:rFonts w:ascii="Times New Roman" w:cs="Times New Roman" w:eastAsia="Times New Roman" w:hAnsi="Times New Roman"/>
                <w:rtl w:val="0"/>
              </w:rPr>
              <w:delText xml:space="preserve"> a description</w:delText>
            </w:r>
          </w:del>
        </w:sdtContent>
      </w:sdt>
      <w:r w:rsidDel="00000000" w:rsidR="00000000" w:rsidRPr="00000000">
        <w:rPr>
          <w:rFonts w:ascii="Times New Roman" w:cs="Times New Roman" w:eastAsia="Times New Roman" w:hAnsi="Times New Roman"/>
          <w:rtl w:val="0"/>
        </w:rPr>
        <w:t xml:space="preserve">, tags, </w:t>
      </w:r>
      <w:sdt>
        <w:sdtPr>
          <w:tag w:val="goog_rdk_25"/>
        </w:sdtPr>
        <w:sdtContent>
          <w:del w:author="Aaron Scofield" w:id="10" w:date="2022-04-04T20:55:00Z">
            <w:r w:rsidDel="00000000" w:rsidR="00000000" w:rsidRPr="00000000">
              <w:rPr>
                <w:rFonts w:ascii="Times New Roman" w:cs="Times New Roman" w:eastAsia="Times New Roman" w:hAnsi="Times New Roman"/>
                <w:rtl w:val="0"/>
              </w:rPr>
              <w:delText xml:space="preserve">dates, and/or pictures </w:delText>
            </w:r>
          </w:del>
        </w:sdtContent>
      </w:sdt>
      <w:r w:rsidDel="00000000" w:rsidR="00000000" w:rsidRPr="00000000">
        <w:rPr>
          <w:rFonts w:ascii="Times New Roman" w:cs="Times New Roman" w:eastAsia="Times New Roman" w:hAnsi="Times New Roman"/>
          <w:rtl w:val="0"/>
        </w:rPr>
        <w:t xml:space="preserve">as well as a transcript of what is said during the recording. When the user uploads their audio segment, this additional data will be included, is indexed and associated with the user, and then stored in a database. </w:t>
      </w:r>
    </w:p>
    <w:p w:rsidR="00000000" w:rsidDel="00000000" w:rsidP="00000000" w:rsidRDefault="00000000" w:rsidRPr="00000000" w14:paraId="0000006E">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web application, the implementation of this project will involve React, a JavaScript-based front-end framework, in addition to Node, a back-end JavaScript runtime environment. The application will utilize the </w:t>
      </w:r>
      <w:sdt>
        <w:sdtPr>
          <w:tag w:val="goog_rdk_26"/>
        </w:sdtPr>
        <w:sdtContent>
          <w:del w:author="Aaron Scofield" w:id="11" w:date="2022-04-04T20:50:00Z">
            <w:r w:rsidDel="00000000" w:rsidR="00000000" w:rsidRPr="00000000">
              <w:rPr>
                <w:rFonts w:ascii="Times New Roman" w:cs="Times New Roman" w:eastAsia="Times New Roman" w:hAnsi="Times New Roman"/>
                <w:rtl w:val="0"/>
              </w:rPr>
              <w:delText xml:space="preserve">Microsoft Azure</w:delText>
            </w:r>
          </w:del>
        </w:sdtContent>
      </w:sdt>
      <w:sdt>
        <w:sdtPr>
          <w:tag w:val="goog_rdk_27"/>
        </w:sdtPr>
        <w:sdtContent>
          <w:ins w:author="Aaron Scofield" w:id="11" w:date="2022-04-04T20:50:00Z">
            <w:r w:rsidDel="00000000" w:rsidR="00000000" w:rsidRPr="00000000">
              <w:rPr>
                <w:rFonts w:ascii="Times New Roman" w:cs="Times New Roman" w:eastAsia="Times New Roman" w:hAnsi="Times New Roman"/>
                <w:rtl w:val="0"/>
              </w:rPr>
              <w:t xml:space="preserve">AWS</w:t>
            </w:r>
          </w:ins>
        </w:sdtContent>
      </w:sdt>
      <w:r w:rsidDel="00000000" w:rsidR="00000000" w:rsidRPr="00000000">
        <w:rPr>
          <w:rFonts w:ascii="Times New Roman" w:cs="Times New Roman" w:eastAsia="Times New Roman" w:hAnsi="Times New Roman"/>
          <w:rtl w:val="0"/>
        </w:rPr>
        <w:t xml:space="preserve"> cloud for hosting these services. </w:t>
      </w:r>
    </w:p>
    <w:p w:rsidR="00000000" w:rsidDel="00000000" w:rsidP="00000000" w:rsidRDefault="00000000" w:rsidRPr="00000000" w14:paraId="0000006F">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interaction within the app will revolve around an interactive in-app calendar. This is where the user’s daily recordings will be housed, acting as the user’s ‘dashboard’. The in-app calendar will appear on the screen, and the user can interact with it.</w:t>
      </w:r>
    </w:p>
    <w:p w:rsidR="00000000" w:rsidDel="00000000" w:rsidP="00000000" w:rsidRDefault="00000000" w:rsidRPr="00000000" w14:paraId="00000070">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in-app calendar, the current month will appear when the user first opens the web app. The user can navigate through months clicking the left or right arrows on the web application. Individual days can be tapped/clicked, bringing up that day’s screen, which will contain the audio segment(s) recorded that day by the user. Each audio segment can be played, in addition to a transcript will be available on screen, powered by </w:t>
      </w:r>
      <w:sdt>
        <w:sdtPr>
          <w:tag w:val="goog_rdk_28"/>
        </w:sdtPr>
        <w:sdtContent>
          <w:del w:author="Aaron Scofield" w:id="12" w:date="2022-04-04T20:52:00Z">
            <w:r w:rsidDel="00000000" w:rsidR="00000000" w:rsidRPr="00000000">
              <w:rPr>
                <w:rFonts w:ascii="Times New Roman" w:cs="Times New Roman" w:eastAsia="Times New Roman" w:hAnsi="Times New Roman"/>
                <w:rtl w:val="0"/>
              </w:rPr>
              <w:delText xml:space="preserve">Microsoft Azure’s Speech</w:delText>
            </w:r>
          </w:del>
        </w:sdtContent>
      </w:sdt>
      <w:sdt>
        <w:sdtPr>
          <w:tag w:val="goog_rdk_29"/>
        </w:sdtPr>
        <w:sdtContent>
          <w:ins w:author="Aaron Scofield" w:id="12" w:date="2022-04-04T20:52:00Z">
            <w:r w:rsidDel="00000000" w:rsidR="00000000" w:rsidRPr="00000000">
              <w:rPr>
                <w:rFonts w:ascii="Times New Roman" w:cs="Times New Roman" w:eastAsia="Times New Roman" w:hAnsi="Times New Roman"/>
                <w:rtl w:val="0"/>
              </w:rPr>
              <w:t xml:space="preserve">JavaScript Web Speech API</w:t>
            </w:r>
          </w:ins>
        </w:sdtContent>
      </w:sdt>
      <w:sdt>
        <w:sdtPr>
          <w:tag w:val="goog_rdk_30"/>
        </w:sdtPr>
        <w:sdtContent>
          <w:del w:author="Aaron Scofield" w:id="13" w:date="2022-04-04T20:52:00Z">
            <w:r w:rsidDel="00000000" w:rsidR="00000000" w:rsidRPr="00000000">
              <w:rPr>
                <w:rFonts w:ascii="Times New Roman" w:cs="Times New Roman" w:eastAsia="Times New Roman" w:hAnsi="Times New Roman"/>
                <w:rtl w:val="0"/>
              </w:rPr>
              <w:delText xml:space="preserve"> to text service</w:delText>
            </w:r>
          </w:del>
        </w:sdtContent>
      </w:sdt>
      <w:r w:rsidDel="00000000" w:rsidR="00000000" w:rsidRPr="00000000">
        <w:rPr>
          <w:rFonts w:ascii="Times New Roman" w:cs="Times New Roman" w:eastAsia="Times New Roman" w:hAnsi="Times New Roman"/>
          <w:rtl w:val="0"/>
        </w:rPr>
        <w:t xml:space="preserve">. The calendar day will also display any additional information provided by the user, such as tags or descriptions.</w:t>
      </w:r>
    </w:p>
    <w:p w:rsidR="00000000" w:rsidDel="00000000" w:rsidP="00000000" w:rsidRDefault="00000000" w:rsidRPr="00000000" w14:paraId="00000071">
      <w:pPr>
        <w:spacing w:after="60" w:before="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tag recordings at time of creation with default tags or user-defined keywords. Date, time, and location of the recording will be available as default tags. Users can also tag audio recordings by length, specifying whether they are short or long. </w:t>
      </w:r>
    </w:p>
    <w:p w:rsidR="00000000" w:rsidDel="00000000" w:rsidP="00000000" w:rsidRDefault="00000000" w:rsidRPr="00000000" w14:paraId="00000072">
      <w:pPr>
        <w:spacing w:after="60" w:before="60" w:line="360" w:lineRule="auto"/>
        <w:ind w:firstLine="720"/>
        <w:jc w:val="both"/>
        <w:rPr>
          <w:rFonts w:ascii="Times New Roman" w:cs="Times New Roman" w:eastAsia="Times New Roman" w:hAnsi="Times New Roman"/>
        </w:rPr>
      </w:pPr>
      <w:sdt>
        <w:sdtPr>
          <w:tag w:val="goog_rdk_32"/>
        </w:sdtPr>
        <w:sdtContent>
          <w:del w:author="Aaron Scofield" w:id="14" w:date="2022-04-04T20:56:00Z">
            <w:r w:rsidDel="00000000" w:rsidR="00000000" w:rsidRPr="00000000">
              <w:rPr>
                <w:rFonts w:ascii="Times New Roman" w:cs="Times New Roman" w:eastAsia="Times New Roman" w:hAnsi="Times New Roman"/>
                <w:rtl w:val="0"/>
              </w:rPr>
              <w:delText xml:space="preserve">In order to</w:delText>
            </w:r>
          </w:del>
        </w:sdtContent>
      </w:sdt>
      <w:sdt>
        <w:sdtPr>
          <w:tag w:val="goog_rdk_33"/>
        </w:sdtPr>
        <w:sdtContent>
          <w:ins w:author="Aaron Scofield" w:id="14" w:date="2022-04-04T20:56:00Z">
            <w:r w:rsidDel="00000000" w:rsidR="00000000" w:rsidRPr="00000000">
              <w:rPr>
                <w:rFonts w:ascii="Times New Roman" w:cs="Times New Roman" w:eastAsia="Times New Roman" w:hAnsi="Times New Roman"/>
                <w:rtl w:val="0"/>
              </w:rPr>
              <w:t xml:space="preserve">To</w:t>
            </w:r>
          </w:ins>
        </w:sdtContent>
      </w:sdt>
      <w:r w:rsidDel="00000000" w:rsidR="00000000" w:rsidRPr="00000000">
        <w:rPr>
          <w:rFonts w:ascii="Times New Roman" w:cs="Times New Roman" w:eastAsia="Times New Roman" w:hAnsi="Times New Roman"/>
          <w:rtl w:val="0"/>
        </w:rPr>
        <w:t xml:space="preserve"> find a specific recording, a searching mechanism will be available via a search bar and search button. Users can search for recordings based on their created tags, providing easy access to user-defined recording labels. In addition, each audio recording will be available for download as an MP3 file and shared at the user’s discretion. </w:t>
      </w:r>
    </w:p>
    <w:p w:rsidR="00000000" w:rsidDel="00000000" w:rsidP="00000000" w:rsidRDefault="00000000" w:rsidRPr="00000000" w14:paraId="00000073">
      <w:pPr>
        <w:spacing w:after="60" w:before="60"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60" w:before="6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4"/>
          <w:szCs w:val="24"/>
          <w:rtl w:val="0"/>
        </w:rPr>
        <w:t xml:space="preserve">System Block Diagram</w:t>
      </w:r>
      <w:r w:rsidDel="00000000" w:rsidR="00000000" w:rsidRPr="00000000">
        <w:rPr>
          <w:rtl w:val="0"/>
        </w:rPr>
      </w:r>
    </w:p>
    <w:p w:rsidR="00000000" w:rsidDel="00000000" w:rsidP="00000000" w:rsidRDefault="00000000" w:rsidRPr="00000000" w14:paraId="00000075">
      <w:pPr>
        <w:spacing w:after="60" w:before="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152775"/>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60" w:before="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A simple system block diagram of the application as a whole</w:t>
      </w:r>
    </w:p>
    <w:p w:rsidR="00000000" w:rsidDel="00000000" w:rsidP="00000000" w:rsidRDefault="00000000" w:rsidRPr="00000000" w14:paraId="00000077">
      <w:pP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a simple system block diagram of the application. Users with an active internet connection can access the web application via a client system, which can be a laptop/desktop computer. The web application will communicate with the various services hosted on </w:t>
      </w:r>
      <w:sdt>
        <w:sdtPr>
          <w:tag w:val="goog_rdk_34"/>
        </w:sdtPr>
        <w:sdtContent>
          <w:del w:author="Aaron Scofield" w:id="15" w:date="2022-04-04T20:53:00Z">
            <w:r w:rsidDel="00000000" w:rsidR="00000000" w:rsidRPr="00000000">
              <w:rPr>
                <w:rFonts w:ascii="Times New Roman" w:cs="Times New Roman" w:eastAsia="Times New Roman" w:hAnsi="Times New Roman"/>
                <w:sz w:val="24"/>
                <w:szCs w:val="24"/>
                <w:rtl w:val="0"/>
              </w:rPr>
              <w:delText xml:space="preserve">the Microsoft Azure cloud</w:delText>
            </w:r>
          </w:del>
        </w:sdtContent>
      </w:sdt>
      <w:sdt>
        <w:sdtPr>
          <w:tag w:val="goog_rdk_35"/>
        </w:sdtPr>
        <w:sdtContent>
          <w:ins w:author="Aaron Scofield" w:id="15" w:date="2022-04-04T20:53:00Z">
            <w:r w:rsidDel="00000000" w:rsidR="00000000" w:rsidRPr="00000000">
              <w:rPr>
                <w:rFonts w:ascii="Times New Roman" w:cs="Times New Roman" w:eastAsia="Times New Roman" w:hAnsi="Times New Roman"/>
                <w:sz w:val="24"/>
                <w:szCs w:val="24"/>
                <w:rtl w:val="0"/>
              </w:rPr>
              <w:t xml:space="preserve">AWS</w:t>
            </w:r>
          </w:ins>
        </w:sdtContent>
      </w:sdt>
      <w:r w:rsidDel="00000000" w:rsidR="00000000" w:rsidRPr="00000000">
        <w:rPr>
          <w:rFonts w:ascii="Times New Roman" w:cs="Times New Roman" w:eastAsia="Times New Roman" w:hAnsi="Times New Roman"/>
          <w:sz w:val="24"/>
          <w:szCs w:val="24"/>
          <w:rtl w:val="0"/>
        </w:rPr>
        <w:t xml:space="preserve">, including the storage solution</w:t>
      </w:r>
      <w:sdt>
        <w:sdtPr>
          <w:tag w:val="goog_rdk_36"/>
        </w:sdtPr>
        <w:sdtContent>
          <w:del w:author="Aaron Scofield" w:id="16" w:date="2022-04-04T20:53:00Z">
            <w:r w:rsidDel="00000000" w:rsidR="00000000" w:rsidRPr="00000000">
              <w:rPr>
                <w:rFonts w:ascii="Times New Roman" w:cs="Times New Roman" w:eastAsia="Times New Roman" w:hAnsi="Times New Roman"/>
                <w:sz w:val="24"/>
                <w:szCs w:val="24"/>
                <w:rtl w:val="0"/>
              </w:rPr>
              <w:delText xml:space="preserve">, database service</w:delText>
            </w:r>
          </w:del>
        </w:sdtContent>
      </w:sdt>
      <w:r w:rsidDel="00000000" w:rsidR="00000000" w:rsidRPr="00000000">
        <w:rPr>
          <w:rFonts w:ascii="Times New Roman" w:cs="Times New Roman" w:eastAsia="Times New Roman" w:hAnsi="Times New Roman"/>
          <w:sz w:val="24"/>
          <w:szCs w:val="24"/>
          <w:rtl w:val="0"/>
        </w:rPr>
        <w:t xml:space="preserve">, and various other </w:t>
      </w:r>
      <w:sdt>
        <w:sdtPr>
          <w:tag w:val="goog_rdk_37"/>
        </w:sdtPr>
        <w:sdtContent>
          <w:del w:author="Aaron Scofield" w:id="17" w:date="2022-04-04T20:53:00Z">
            <w:r w:rsidDel="00000000" w:rsidR="00000000" w:rsidRPr="00000000">
              <w:rPr>
                <w:rFonts w:ascii="Times New Roman" w:cs="Times New Roman" w:eastAsia="Times New Roman" w:hAnsi="Times New Roman"/>
                <w:sz w:val="24"/>
                <w:szCs w:val="24"/>
                <w:rtl w:val="0"/>
              </w:rPr>
              <w:delText xml:space="preserve">Azure </w:delText>
            </w:r>
          </w:del>
        </w:sdtContent>
      </w:sdt>
      <w:sdt>
        <w:sdtPr>
          <w:tag w:val="goog_rdk_38"/>
        </w:sdtPr>
        <w:sdtContent>
          <w:ins w:author="Aaron Scofield" w:id="17" w:date="2022-04-04T20:53:00Z">
            <w:r w:rsidDel="00000000" w:rsidR="00000000" w:rsidRPr="00000000">
              <w:rPr>
                <w:rFonts w:ascii="Times New Roman" w:cs="Times New Roman" w:eastAsia="Times New Roman" w:hAnsi="Times New Roman"/>
                <w:sz w:val="24"/>
                <w:szCs w:val="24"/>
                <w:rtl w:val="0"/>
              </w:rPr>
              <w:t xml:space="preserve">AWS </w:t>
            </w:r>
          </w:ins>
        </w:sdtContent>
      </w:sdt>
      <w:r w:rsidDel="00000000" w:rsidR="00000000" w:rsidRPr="00000000">
        <w:rPr>
          <w:rFonts w:ascii="Times New Roman" w:cs="Times New Roman" w:eastAsia="Times New Roman" w:hAnsi="Times New Roman"/>
          <w:sz w:val="24"/>
          <w:szCs w:val="24"/>
          <w:rtl w:val="0"/>
        </w:rPr>
        <w:t xml:space="preserve">services spanning from </w:t>
      </w:r>
      <w:sdt>
        <w:sdtPr>
          <w:tag w:val="goog_rdk_39"/>
        </w:sdtPr>
        <w:sdtContent>
          <w:del w:author="Aaron Scofield" w:id="18" w:date="2022-04-04T20:53:00Z">
            <w:r w:rsidDel="00000000" w:rsidR="00000000" w:rsidRPr="00000000">
              <w:rPr>
                <w:rFonts w:ascii="Times New Roman" w:cs="Times New Roman" w:eastAsia="Times New Roman" w:hAnsi="Times New Roman"/>
                <w:sz w:val="24"/>
                <w:szCs w:val="24"/>
                <w:rtl w:val="0"/>
              </w:rPr>
              <w:delText xml:space="preserve">transcription </w:delText>
            </w:r>
          </w:del>
        </w:sdtContent>
      </w:sdt>
      <w:sdt>
        <w:sdtPr>
          <w:tag w:val="goog_rdk_40"/>
        </w:sdtPr>
        <w:sdtContent>
          <w:ins w:author="Aaron Scofield" w:id="18" w:date="2022-04-04T20:53:00Z">
            <w:r w:rsidDel="00000000" w:rsidR="00000000" w:rsidRPr="00000000">
              <w:rPr>
                <w:rFonts w:ascii="Times New Roman" w:cs="Times New Roman" w:eastAsia="Times New Roman" w:hAnsi="Times New Roman"/>
                <w:sz w:val="24"/>
                <w:szCs w:val="24"/>
                <w:rtl w:val="0"/>
              </w:rPr>
              <w:t xml:space="preserve">databases </w:t>
            </w:r>
          </w:ins>
        </w:sdtContent>
      </w:sdt>
      <w:r w:rsidDel="00000000" w:rsidR="00000000" w:rsidRPr="00000000">
        <w:rPr>
          <w:rFonts w:ascii="Times New Roman" w:cs="Times New Roman" w:eastAsia="Times New Roman" w:hAnsi="Times New Roman"/>
          <w:sz w:val="24"/>
          <w:szCs w:val="24"/>
          <w:rtl w:val="0"/>
        </w:rPr>
        <w:t xml:space="preserve">to hosting.</w:t>
      </w:r>
    </w:p>
    <w:p w:rsidR="00000000" w:rsidDel="00000000" w:rsidP="00000000" w:rsidRDefault="00000000" w:rsidRPr="00000000" w14:paraId="00000079">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and Requirements</w:t>
      </w:r>
    </w:p>
    <w:p w:rsidR="00000000" w:rsidDel="00000000" w:rsidP="00000000" w:rsidRDefault="00000000" w:rsidRPr="00000000" w14:paraId="0000007B">
      <w:pPr>
        <w:numPr>
          <w:ilvl w:val="0"/>
          <w:numId w:val="9"/>
        </w:numPr>
        <w:spacing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Management</w:t>
      </w:r>
    </w:p>
    <w:p w:rsidR="00000000" w:rsidDel="00000000" w:rsidP="00000000" w:rsidRDefault="00000000" w:rsidRPr="00000000" w14:paraId="0000007C">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w:t>
      </w:r>
    </w:p>
    <w:p w:rsidR="00000000" w:rsidDel="00000000" w:rsidP="00000000" w:rsidRDefault="00000000" w:rsidRPr="00000000" w14:paraId="0000007D">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utilizing Google’s Google Sign-in tool for security and ease of access</w:t>
      </w:r>
    </w:p>
    <w:p w:rsidR="00000000" w:rsidDel="00000000" w:rsidP="00000000" w:rsidRDefault="00000000" w:rsidRPr="00000000" w14:paraId="0000007E">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user profile management and customization</w:t>
      </w:r>
    </w:p>
    <w:p w:rsidR="00000000" w:rsidDel="00000000" w:rsidP="00000000" w:rsidRDefault="00000000" w:rsidRPr="00000000" w14:paraId="0000007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Storage and Delivery</w:t>
      </w:r>
    </w:p>
    <w:p w:rsidR="00000000" w:rsidDel="00000000" w:rsidP="00000000" w:rsidRDefault="00000000" w:rsidRPr="00000000" w14:paraId="00000080">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audio recordings, website content, user content in a scaling </w:t>
      </w:r>
      <w:sdt>
        <w:sdtPr>
          <w:tag w:val="goog_rdk_41"/>
        </w:sdtPr>
        <w:sdtContent>
          <w:del w:author="Aaron Scofield" w:id="19" w:date="2022-04-04T20:53:00Z">
            <w:r w:rsidDel="00000000" w:rsidR="00000000" w:rsidRPr="00000000">
              <w:rPr>
                <w:rFonts w:ascii="Times New Roman" w:cs="Times New Roman" w:eastAsia="Times New Roman" w:hAnsi="Times New Roman"/>
                <w:sz w:val="24"/>
                <w:szCs w:val="24"/>
                <w:rtl w:val="0"/>
              </w:rPr>
              <w:delText xml:space="preserve">Microsoft Azure cloud storage solution</w:delText>
            </w:r>
          </w:del>
        </w:sdtContent>
      </w:sdt>
      <w:sdt>
        <w:sdtPr>
          <w:tag w:val="goog_rdk_42"/>
        </w:sdtPr>
        <w:sdtContent>
          <w:ins w:author="Aaron Scofield" w:id="19" w:date="2022-04-04T20:53:00Z">
            <w:r w:rsidDel="00000000" w:rsidR="00000000" w:rsidRPr="00000000">
              <w:rPr>
                <w:rFonts w:ascii="Times New Roman" w:cs="Times New Roman" w:eastAsia="Times New Roman" w:hAnsi="Times New Roman"/>
                <w:sz w:val="24"/>
                <w:szCs w:val="24"/>
                <w:rtl w:val="0"/>
              </w:rPr>
              <w:t xml:space="preserve">AWS storage solution</w:t>
            </w:r>
          </w:ins>
        </w:sdtContent>
      </w:sdt>
      <w:r w:rsidDel="00000000" w:rsidR="00000000" w:rsidRPr="00000000">
        <w:rPr>
          <w:rtl w:val="0"/>
        </w:rPr>
      </w:r>
    </w:p>
    <w:p w:rsidR="00000000" w:rsidDel="00000000" w:rsidP="00000000" w:rsidRDefault="00000000" w:rsidRPr="00000000" w14:paraId="00000081">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each audio recording within a database for easy access and organization</w:t>
      </w:r>
    </w:p>
    <w:p w:rsidR="00000000" w:rsidDel="00000000" w:rsidP="00000000" w:rsidRDefault="00000000" w:rsidRPr="00000000" w14:paraId="00000082">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audio for users in an MP3 format</w:t>
      </w:r>
    </w:p>
    <w:p w:rsidR="00000000" w:rsidDel="00000000" w:rsidP="00000000" w:rsidRDefault="00000000" w:rsidRPr="00000000" w14:paraId="0000008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Tagging</w:t>
      </w:r>
    </w:p>
    <w:p w:rsidR="00000000" w:rsidDel="00000000" w:rsidP="00000000" w:rsidRDefault="00000000" w:rsidRPr="00000000" w14:paraId="0000008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users add tags to custom content they upload</w:t>
      </w:r>
    </w:p>
    <w:p w:rsidR="00000000" w:rsidDel="00000000" w:rsidP="00000000" w:rsidRDefault="00000000" w:rsidRPr="00000000" w14:paraId="00000085">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users to search and parse through their recordings based on tags</w:t>
      </w:r>
    </w:p>
    <w:p w:rsidR="00000000" w:rsidDel="00000000" w:rsidP="00000000" w:rsidRDefault="00000000" w:rsidRPr="00000000" w14:paraId="0000008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Recording</w:t>
      </w:r>
    </w:p>
    <w:p w:rsidR="00000000" w:rsidDel="00000000" w:rsidP="00000000" w:rsidRDefault="00000000" w:rsidRPr="00000000" w14:paraId="0000008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and store audio for user to playback</w:t>
      </w:r>
    </w:p>
    <w:p w:rsidR="00000000" w:rsidDel="00000000" w:rsidP="00000000" w:rsidRDefault="00000000" w:rsidRPr="00000000" w14:paraId="00000088">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access to user device’s microphone</w:t>
      </w:r>
    </w:p>
    <w:p w:rsidR="00000000" w:rsidDel="00000000" w:rsidP="00000000" w:rsidRDefault="00000000" w:rsidRPr="00000000" w14:paraId="0000008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8A">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Calendar-based organization of recordings</w:t>
      </w:r>
    </w:p>
    <w:p w:rsidR="00000000" w:rsidDel="00000000" w:rsidP="00000000" w:rsidRDefault="00000000" w:rsidRPr="00000000" w14:paraId="0000008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Analysis</w:t>
      </w:r>
    </w:p>
    <w:p w:rsidR="00000000" w:rsidDel="00000000" w:rsidP="00000000" w:rsidRDefault="00000000" w:rsidRPr="00000000" w14:paraId="0000008C">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to text transcription of audio recordings using </w:t>
      </w:r>
      <w:sdt>
        <w:sdtPr>
          <w:tag w:val="goog_rdk_43"/>
        </w:sdtPr>
        <w:sdtContent>
          <w:del w:author="Aaron Scofield" w:id="20" w:date="2022-04-04T20:53:00Z">
            <w:r w:rsidDel="00000000" w:rsidR="00000000" w:rsidRPr="00000000">
              <w:rPr>
                <w:rFonts w:ascii="Times New Roman" w:cs="Times New Roman" w:eastAsia="Times New Roman" w:hAnsi="Times New Roman"/>
                <w:sz w:val="24"/>
                <w:szCs w:val="24"/>
                <w:rtl w:val="0"/>
              </w:rPr>
              <w:delText xml:space="preserve">Microsoft Azure’s Speech</w:delText>
            </w:r>
          </w:del>
        </w:sdtContent>
      </w:sdt>
      <w:sdt>
        <w:sdtPr>
          <w:tag w:val="goog_rdk_44"/>
        </w:sdtPr>
        <w:sdtContent>
          <w:ins w:author="Aaron Scofield" w:id="20" w:date="2022-04-04T20:53:00Z">
            <w:r w:rsidDel="00000000" w:rsidR="00000000" w:rsidRPr="00000000">
              <w:rPr>
                <w:rFonts w:ascii="Times New Roman" w:cs="Times New Roman" w:eastAsia="Times New Roman" w:hAnsi="Times New Roman"/>
                <w:sz w:val="24"/>
                <w:szCs w:val="24"/>
                <w:rtl w:val="0"/>
              </w:rPr>
              <w:t xml:space="preserve">the JavaScript Web Speech API.</w:t>
            </w:r>
          </w:ins>
        </w:sdtContent>
      </w:sdt>
      <w:sdt>
        <w:sdtPr>
          <w:tag w:val="goog_rdk_45"/>
        </w:sdtPr>
        <w:sdtContent>
          <w:del w:author="Aaron Scofield" w:id="21" w:date="2022-04-04T20:53:00Z">
            <w:r w:rsidDel="00000000" w:rsidR="00000000" w:rsidRPr="00000000">
              <w:rPr>
                <w:rFonts w:ascii="Times New Roman" w:cs="Times New Roman" w:eastAsia="Times New Roman" w:hAnsi="Times New Roman"/>
                <w:sz w:val="24"/>
                <w:szCs w:val="24"/>
                <w:rtl w:val="0"/>
              </w:rPr>
              <w:delText xml:space="preserve"> to Text service. </w:delText>
            </w:r>
          </w:del>
        </w:sdtContent>
      </w:sdt>
      <w:r w:rsidDel="00000000" w:rsidR="00000000" w:rsidRPr="00000000">
        <w:rPr>
          <w:rtl w:val="0"/>
        </w:rPr>
      </w:r>
    </w:p>
    <w:p w:rsidR="00000000" w:rsidDel="00000000" w:rsidP="00000000" w:rsidRDefault="00000000" w:rsidRPr="00000000" w14:paraId="0000008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Coding Practices</w:t>
      </w:r>
    </w:p>
    <w:p w:rsidR="00000000" w:rsidDel="00000000" w:rsidP="00000000" w:rsidRDefault="00000000" w:rsidRPr="00000000" w14:paraId="0000008E">
      <w:pPr>
        <w:numPr>
          <w:ilvl w:val="1"/>
          <w:numId w:val="9"/>
        </w:numPr>
        <w:spacing w:after="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login, HTTPS, Password protection, content management.</w:t>
      </w:r>
    </w:p>
    <w:p w:rsidR="00000000" w:rsidDel="00000000" w:rsidP="00000000" w:rsidRDefault="00000000" w:rsidRPr="00000000" w14:paraId="0000008F">
      <w:pPr>
        <w:spacing w:after="60" w:before="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1">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2">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3">
      <w:pPr>
        <w:spacing w:before="240"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4">
      <w:pPr>
        <w:spacing w:before="240"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5">
      <w:pPr>
        <w:spacing w:before="240"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6">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DOCUMENT OVERVIEW</w:t>
      </w:r>
    </w:p>
    <w:p w:rsidR="00000000" w:rsidDel="00000000" w:rsidP="00000000" w:rsidRDefault="00000000" w:rsidRPr="00000000" w14:paraId="00000097">
      <w:pPr>
        <w:spacing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one of this design document, focusing on architecture, describes the software architecture in more detail and how the design requirements are to be mapped into the design. </w:t>
      </w:r>
      <w:sdt>
        <w:sdtPr>
          <w:tag w:val="goog_rdk_46"/>
        </w:sdtPr>
        <w:sdtContent>
          <w:del w:author="Aaron Scofield" w:id="22" w:date="2022-04-04T20:21:00Z">
            <w:r w:rsidDel="00000000" w:rsidR="00000000" w:rsidRPr="00000000">
              <w:rPr>
                <w:rFonts w:ascii="Times New Roman" w:cs="Times New Roman" w:eastAsia="Times New Roman" w:hAnsi="Times New Roman"/>
                <w:rtl w:val="0"/>
              </w:rPr>
              <w:delText xml:space="preserve">The document will be a combination of diagrams and text that describes what the diagrams are showing. </w:delText>
            </w:r>
          </w:del>
        </w:sdtContent>
      </w:sdt>
      <w:r w:rsidDel="00000000" w:rsidR="00000000" w:rsidRPr="00000000">
        <w:rPr>
          <w:rFonts w:ascii="Times New Roman" w:cs="Times New Roman" w:eastAsia="Times New Roman" w:hAnsi="Times New Roman"/>
          <w:rtl w:val="0"/>
        </w:rPr>
        <w:t xml:space="preserve">The document will also detail a description of the different application components and their interfaces (ex. Client, server, database). For each component, class and sequence diagrams will be provided showing the data flow for use cases. Finally, the document will explain algorithms employed in the project, primarily focusing on the interactions between Microsoft APIs and structure and design of the database. </w:t>
      </w:r>
    </w:p>
    <w:p w:rsidR="00000000" w:rsidDel="00000000" w:rsidP="00000000" w:rsidRDefault="00000000" w:rsidRPr="00000000" w14:paraId="00000098">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CLIENT COMPONENTS</w:t>
      </w:r>
    </w:p>
    <w:sdt>
      <w:sdtPr>
        <w:tag w:val="goog_rdk_57"/>
      </w:sdtPr>
      <w:sdtContent>
        <w:p w:rsidR="00000000" w:rsidDel="00000000" w:rsidP="00000000" w:rsidRDefault="00000000" w:rsidRPr="00000000" w14:paraId="00000099">
          <w:pPr>
            <w:spacing w:before="240" w:line="360" w:lineRule="auto"/>
            <w:ind w:firstLine="720"/>
            <w:rPr>
              <w:ins w:author="Aaron Scofield" w:id="28" w:date="2022-04-04T20:23:00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Client-Side of the application </w:t>
          </w:r>
          <w:sdt>
            <w:sdtPr>
              <w:tag w:val="goog_rdk_47"/>
            </w:sdtPr>
            <w:sdtContent>
              <w:del w:author="Aaron Scofield" w:id="23" w:date="2022-04-04T20:21:00Z">
                <w:r w:rsidDel="00000000" w:rsidR="00000000" w:rsidRPr="00000000">
                  <w:rPr>
                    <w:rFonts w:ascii="Times New Roman" w:cs="Times New Roman" w:eastAsia="Times New Roman" w:hAnsi="Times New Roman"/>
                    <w:sz w:val="24"/>
                    <w:szCs w:val="24"/>
                    <w:rtl w:val="0"/>
                  </w:rPr>
                  <w:delText xml:space="preserve">will run using Node.js and </w:delText>
                </w:r>
              </w:del>
            </w:sdtContent>
          </w:sdt>
          <w:sdt>
            <w:sdtPr>
              <w:tag w:val="goog_rdk_48"/>
            </w:sdtPr>
            <w:sdtContent>
              <w:ins w:author="Aaron Scofield" w:id="23" w:date="2022-04-04T20:21:00Z">
                <w:r w:rsidDel="00000000" w:rsidR="00000000" w:rsidRPr="00000000">
                  <w:rPr>
                    <w:rFonts w:ascii="Times New Roman" w:cs="Times New Roman" w:eastAsia="Times New Roman" w:hAnsi="Times New Roman"/>
                    <w:sz w:val="24"/>
                    <w:szCs w:val="24"/>
                    <w:rtl w:val="0"/>
                  </w:rPr>
                  <w:t xml:space="preserve">be based on the </w:t>
                </w:r>
              </w:ins>
            </w:sdtContent>
          </w:sdt>
          <w:r w:rsidDel="00000000" w:rsidR="00000000" w:rsidRPr="00000000">
            <w:rPr>
              <w:rFonts w:ascii="Times New Roman" w:cs="Times New Roman" w:eastAsia="Times New Roman" w:hAnsi="Times New Roman"/>
              <w:sz w:val="24"/>
              <w:szCs w:val="24"/>
              <w:rtl w:val="0"/>
            </w:rPr>
            <w:t xml:space="preserve">React framework</w:t>
          </w:r>
          <w:sdt>
            <w:sdtPr>
              <w:tag w:val="goog_rdk_49"/>
            </w:sdtPr>
            <w:sdtContent>
              <w:del w:author="Aaron Scofield" w:id="24" w:date="2022-04-04T20:21:00Z">
                <w:r w:rsidDel="00000000" w:rsidR="00000000" w:rsidRPr="00000000">
                  <w:rPr>
                    <w:rFonts w:ascii="Times New Roman" w:cs="Times New Roman" w:eastAsia="Times New Roman" w:hAnsi="Times New Roman"/>
                    <w:sz w:val="24"/>
                    <w:szCs w:val="24"/>
                    <w:rtl w:val="0"/>
                  </w:rPr>
                  <w:delText xml:space="preserve">s</w:delText>
                </w:r>
              </w:del>
            </w:sdtContent>
          </w:sdt>
          <w:r w:rsidDel="00000000" w:rsidR="00000000" w:rsidRPr="00000000">
            <w:rPr>
              <w:rFonts w:ascii="Times New Roman" w:cs="Times New Roman" w:eastAsia="Times New Roman" w:hAnsi="Times New Roman"/>
              <w:sz w:val="24"/>
              <w:szCs w:val="24"/>
              <w:rtl w:val="0"/>
            </w:rPr>
            <w:t xml:space="preserve">. The Calendar interface will be structured along the </w:t>
          </w:r>
          <w:sdt>
            <w:sdtPr>
              <w:tag w:val="goog_rdk_50"/>
            </w:sdtPr>
            <w:sdtContent>
              <w:del w:author="Aaron Scofield" w:id="25" w:date="2022-04-04T20:21:00Z">
                <w:r w:rsidDel="00000000" w:rsidR="00000000" w:rsidRPr="00000000">
                  <w:rPr>
                    <w:rFonts w:ascii="Times New Roman" w:cs="Times New Roman" w:eastAsia="Times New Roman" w:hAnsi="Times New Roman"/>
                    <w:sz w:val="24"/>
                    <w:szCs w:val="24"/>
                    <w:rtl w:val="0"/>
                  </w:rPr>
                  <w:delText xml:space="preserve">Calendar Library</w:delText>
                </w:r>
              </w:del>
            </w:sdtContent>
          </w:sdt>
          <w:sdt>
            <w:sdtPr>
              <w:tag w:val="goog_rdk_51"/>
            </w:sdtPr>
            <w:sdtContent>
              <w:ins w:author="Aaron Scofield" w:id="25" w:date="2022-04-04T20:21:00Z">
                <w:r w:rsidDel="00000000" w:rsidR="00000000" w:rsidRPr="00000000">
                  <w:rPr>
                    <w:rFonts w:ascii="Times New Roman" w:cs="Times New Roman" w:eastAsia="Times New Roman" w:hAnsi="Times New Roman"/>
                    <w:sz w:val="24"/>
                    <w:szCs w:val="24"/>
                    <w:rtl w:val="0"/>
                  </w:rPr>
                  <w:t xml:space="preserve">date-fns </w:t>
                </w:r>
              </w:ins>
            </w:sdtContent>
          </w:sdt>
          <w:sdt>
            <w:sdtPr>
              <w:tag w:val="goog_rdk_52"/>
            </w:sdtPr>
            <w:sdtContent>
              <w:del w:author="Aaron Scofield" w:id="26" w:date="2022-04-04T20:22:00Z">
                <w:r w:rsidDel="00000000" w:rsidR="00000000" w:rsidRPr="00000000">
                  <w:rPr>
                    <w:rFonts w:ascii="Times New Roman" w:cs="Times New Roman" w:eastAsia="Times New Roman" w:hAnsi="Times New Roman"/>
                    <w:sz w:val="24"/>
                    <w:szCs w:val="24"/>
                    <w:rtl w:val="0"/>
                  </w:rPr>
                  <w:delText xml:space="preserve"> available </w:delText>
                </w:r>
              </w:del>
            </w:sdtContent>
          </w:sdt>
          <w:sdt>
            <w:sdtPr>
              <w:tag w:val="goog_rdk_53"/>
            </w:sdtPr>
            <w:sdtContent>
              <w:ins w:author="Aaron Scofield" w:id="26" w:date="2022-04-04T20:22:00Z">
                <w:r w:rsidDel="00000000" w:rsidR="00000000" w:rsidRPr="00000000">
                  <w:rPr>
                    <w:rFonts w:ascii="Times New Roman" w:cs="Times New Roman" w:eastAsia="Times New Roman" w:hAnsi="Times New Roman"/>
                    <w:sz w:val="24"/>
                    <w:szCs w:val="24"/>
                    <w:rtl w:val="0"/>
                  </w:rPr>
                  <w:t xml:space="preserve">package installed </w:t>
                </w:r>
              </w:ins>
            </w:sdtContent>
          </w:sdt>
          <w:r w:rsidDel="00000000" w:rsidR="00000000" w:rsidRPr="00000000">
            <w:rPr>
              <w:rFonts w:ascii="Times New Roman" w:cs="Times New Roman" w:eastAsia="Times New Roman" w:hAnsi="Times New Roman"/>
              <w:sz w:val="24"/>
              <w:szCs w:val="24"/>
              <w:rtl w:val="0"/>
            </w:rPr>
            <w:t xml:space="preserve">through </w:t>
          </w:r>
          <w:sdt>
            <w:sdtPr>
              <w:tag w:val="goog_rdk_54"/>
            </w:sdtPr>
            <w:sdtContent>
              <w:ins w:author="Aaron Scofield" w:id="27" w:date="2022-04-04T20:22:00Z">
                <w:r w:rsidDel="00000000" w:rsidR="00000000" w:rsidRPr="00000000">
                  <w:rPr>
                    <w:rFonts w:ascii="Times New Roman" w:cs="Times New Roman" w:eastAsia="Times New Roman" w:hAnsi="Times New Roman"/>
                    <w:sz w:val="24"/>
                    <w:szCs w:val="24"/>
                    <w:rtl w:val="0"/>
                  </w:rPr>
                  <w:t xml:space="preserve">NPM</w:t>
                </w:r>
              </w:ins>
            </w:sdtContent>
          </w:sdt>
          <w:sdt>
            <w:sdtPr>
              <w:tag w:val="goog_rdk_55"/>
            </w:sdtPr>
            <w:sdtContent>
              <w:del w:author="Aaron Scofield" w:id="27" w:date="2022-04-04T20:22:00Z">
                <w:r w:rsidDel="00000000" w:rsidR="00000000" w:rsidRPr="00000000">
                  <w:rPr>
                    <w:rFonts w:ascii="Times New Roman" w:cs="Times New Roman" w:eastAsia="Times New Roman" w:hAnsi="Times New Roman"/>
                    <w:sz w:val="24"/>
                    <w:szCs w:val="24"/>
                    <w:rtl w:val="0"/>
                  </w:rPr>
                  <w:delText xml:space="preserve">React</w:delText>
                </w:r>
              </w:del>
            </w:sdtContent>
          </w:sdt>
          <w:r w:rsidDel="00000000" w:rsidR="00000000" w:rsidRPr="00000000">
            <w:rPr>
              <w:rFonts w:ascii="Times New Roman" w:cs="Times New Roman" w:eastAsia="Times New Roman" w:hAnsi="Times New Roman"/>
              <w:sz w:val="24"/>
              <w:szCs w:val="24"/>
              <w:rtl w:val="0"/>
            </w:rPr>
            <w:t xml:space="preserve">. Though the actual Calendar library is simple, it can be expanded upon to accommodate the entire screen. When the user first logs on to the application, the first page that will be displayed will be the Calendar Interface. Every month will be accessible, however the current month will be displayed first, and the current day will be highlighted. Each individual day within a month is interactable through a click/touch by the user. Months can be navigated through by using the left/right arrows on either side. </w:t>
          </w:r>
          <w:sdt>
            <w:sdtPr>
              <w:tag w:val="goog_rdk_56"/>
            </w:sdtPr>
            <w:sdtContent>
              <w:ins w:author="Aaron Scofield" w:id="28" w:date="2022-04-04T20:23:00Z">
                <w:r w:rsidDel="00000000" w:rsidR="00000000" w:rsidRPr="00000000">
                  <w:rPr>
                    <w:rtl w:val="0"/>
                  </w:rPr>
                </w:r>
              </w:ins>
            </w:sdtContent>
          </w:sdt>
        </w:p>
      </w:sdtContent>
    </w:sdt>
    <w:sdt>
      <w:sdtPr>
        <w:tag w:val="goog_rdk_59"/>
      </w:sdtPr>
      <w:sdtContent>
        <w:p w:rsidR="00000000" w:rsidDel="00000000" w:rsidP="00000000" w:rsidRDefault="00000000" w:rsidRPr="00000000" w14:paraId="0000009A">
          <w:pPr>
            <w:spacing w:before="240" w:line="360" w:lineRule="auto"/>
            <w:ind w:firstLine="720"/>
            <w:rPr>
              <w:ins w:author="Aaron Scofield" w:id="28" w:date="2022-04-04T20:23:00Z"/>
              <w:rFonts w:ascii="Times New Roman" w:cs="Times New Roman" w:eastAsia="Times New Roman" w:hAnsi="Times New Roman"/>
              <w:sz w:val="24"/>
              <w:szCs w:val="24"/>
            </w:rPr>
          </w:pPr>
          <w:sdt>
            <w:sdtPr>
              <w:tag w:val="goog_rdk_58"/>
            </w:sdtPr>
            <w:sdtContent>
              <w:ins w:author="Aaron Scofield" w:id="28" w:date="2022-04-04T20:23:00Z">
                <w:r w:rsidDel="00000000" w:rsidR="00000000" w:rsidRPr="00000000">
                  <w:rPr>
                    <w:rtl w:val="0"/>
                  </w:rPr>
                </w:r>
              </w:ins>
            </w:sdtContent>
          </w:sdt>
        </w:p>
      </w:sdtContent>
    </w:sdt>
    <w:p w:rsidR="00000000" w:rsidDel="00000000" w:rsidP="00000000" w:rsidRDefault="00000000" w:rsidRPr="00000000" w14:paraId="0000009B">
      <w:pPr>
        <w:spacing w:before="240" w:line="360" w:lineRule="auto"/>
        <w:ind w:firstLine="720"/>
        <w:rPr>
          <w:rFonts w:ascii="Times New Roman" w:cs="Times New Roman" w:eastAsia="Times New Roman" w:hAnsi="Times New Roman"/>
          <w:sz w:val="24"/>
          <w:szCs w:val="24"/>
        </w:rPr>
      </w:pPr>
      <w:sdt>
        <w:sdtPr>
          <w:tag w:val="goog_rdk_60"/>
        </w:sdtPr>
        <w:sdtContent>
          <w:ins w:author="Aaron Scofield" w:id="28" w:date="2022-04-04T20:23:00Z">
            <w:r w:rsidDel="00000000" w:rsidR="00000000" w:rsidRPr="00000000">
              <w:rPr>
                <w:rFonts w:ascii="Times New Roman" w:cs="Times New Roman" w:eastAsia="Times New Roman" w:hAnsi="Times New Roman"/>
                <w:sz w:val="24"/>
                <w:szCs w:val="24"/>
              </w:rPr>
              <w:drawing>
                <wp:inline distB="0" distT="0" distL="0" distR="0">
                  <wp:extent cx="5943600" cy="2094230"/>
                  <wp:effectExtent b="0" l="0" r="0" t="0"/>
                  <wp:docPr descr="Table&#10;&#10;Description automatically generated" id="20" name="image9.png"/>
                  <a:graphic>
                    <a:graphicData uri="http://schemas.openxmlformats.org/drawingml/2006/picture">
                      <pic:pic>
                        <pic:nvPicPr>
                          <pic:cNvPr descr="Table&#10;&#10;Description automatically generated" id="0" name="image9.png"/>
                          <pic:cNvPicPr preferRelativeResize="0"/>
                        </pic:nvPicPr>
                        <pic:blipFill>
                          <a:blip r:embed="rId8"/>
                          <a:srcRect b="0" l="0" r="0" t="0"/>
                          <a:stretch>
                            <a:fillRect/>
                          </a:stretch>
                        </pic:blipFill>
                        <pic:spPr>
                          <a:xfrm>
                            <a:off x="0" y="0"/>
                            <a:ext cx="5943600" cy="2094230"/>
                          </a:xfrm>
                          <a:prstGeom prst="rect"/>
                          <a:ln/>
                        </pic:spPr>
                      </pic:pic>
                    </a:graphicData>
                  </a:graphic>
                </wp:inline>
              </w:drawing>
            </w:r>
          </w:ins>
        </w:sdtContent>
      </w:sdt>
      <w:r w:rsidDel="00000000" w:rsidR="00000000" w:rsidRPr="00000000">
        <w:rPr>
          <w:rtl w:val="0"/>
        </w:rPr>
      </w:r>
    </w:p>
    <w:p w:rsidR="00000000" w:rsidDel="00000000" w:rsidP="00000000" w:rsidRDefault="00000000" w:rsidRPr="00000000" w14:paraId="0000009C">
      <w:pPr>
        <w:spacing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clicks on a day, that day’s page will display. Any information available from the database regarding that day will be queried and returned by the database. If it is a day that has already passed or a day that has not come yet, the ability to record audio will not be available, only for the day that it is right now. When the user clicks on the current day, any recordings that exist for the day already will be displayed, any existing time that remains will be displayed, and a button will be available for the user to record more segments.</w:t>
      </w:r>
    </w:p>
    <w:sdt>
      <w:sdtPr>
        <w:tag w:val="goog_rdk_62"/>
      </w:sdtPr>
      <w:sdtContent>
        <w:p w:rsidR="00000000" w:rsidDel="00000000" w:rsidP="00000000" w:rsidRDefault="00000000" w:rsidRPr="00000000" w14:paraId="0000009D">
          <w:pPr>
            <w:spacing w:before="240" w:line="360" w:lineRule="auto"/>
            <w:ind w:firstLine="720"/>
            <w:rPr>
              <w:ins w:author="Aaron Scofield" w:id="29" w:date="2022-04-04T20:25:00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information about a day will be </w:t>
          </w:r>
          <w:sdt>
            <w:sdtPr>
              <w:tag w:val="goog_rdk_61"/>
            </w:sdtPr>
            <w:sdtContent>
              <w:ins w:author="Aaron Scofield" w:id="29" w:date="2022-04-04T20:25:00Z">
                <w:r w:rsidDel="00000000" w:rsidR="00000000" w:rsidRPr="00000000">
                  <w:rPr>
                    <w:rFonts w:ascii="Times New Roman" w:cs="Times New Roman" w:eastAsia="Times New Roman" w:hAnsi="Times New Roman"/>
                    <w:sz w:val="24"/>
                    <w:szCs w:val="24"/>
                    <w:rtl w:val="0"/>
                  </w:rPr>
                  <w:t xml:space="preserve">retrieved from the backend API and populated in various React components that make up the application. The recording is created on the “Record” page, where the recording itself along with its’ creator, tags, date of creation, and transcription are posted to the backend and indexed by the MySQL database hosted on AWS. </w:t>
                </w:r>
              </w:ins>
            </w:sdtContent>
          </w:sdt>
        </w:p>
      </w:sdtContent>
    </w:sdt>
    <w:sdt>
      <w:sdtPr>
        <w:tag w:val="goog_rdk_64"/>
      </w:sdtPr>
      <w:sdtContent>
        <w:p w:rsidR="00000000" w:rsidDel="00000000" w:rsidP="00000000" w:rsidRDefault="00000000" w:rsidRPr="00000000" w14:paraId="0000009E">
          <w:pPr>
            <w:spacing w:before="240" w:line="360" w:lineRule="auto"/>
            <w:ind w:firstLine="720"/>
            <w:rPr>
              <w:ins w:author="Aaron Scofield" w:id="29" w:date="2022-04-04T20:25:00Z"/>
              <w:rFonts w:ascii="Times New Roman" w:cs="Times New Roman" w:eastAsia="Times New Roman" w:hAnsi="Times New Roman"/>
              <w:sz w:val="24"/>
              <w:szCs w:val="24"/>
            </w:rPr>
          </w:pPr>
          <w:sdt>
            <w:sdtPr>
              <w:tag w:val="goog_rdk_63"/>
            </w:sdtPr>
            <w:sdtContent>
              <w:ins w:author="Aaron Scofield" w:id="29" w:date="2022-04-04T20:25:00Z">
                <w:r w:rsidDel="00000000" w:rsidR="00000000" w:rsidRPr="00000000">
                  <w:rPr>
                    <w:rtl w:val="0"/>
                  </w:rPr>
                </w:r>
              </w:ins>
            </w:sdtContent>
          </w:sdt>
        </w:p>
      </w:sdtContent>
    </w:sdt>
    <w:sdt>
      <w:sdtPr>
        <w:tag w:val="goog_rdk_66"/>
      </w:sdtPr>
      <w:sdtContent>
        <w:p w:rsidR="00000000" w:rsidDel="00000000" w:rsidP="00000000" w:rsidRDefault="00000000" w:rsidRPr="00000000" w14:paraId="0000009F">
          <w:pPr>
            <w:spacing w:before="240" w:line="360" w:lineRule="auto"/>
            <w:ind w:firstLine="720"/>
            <w:rPr>
              <w:ins w:author="Aaron Scofield" w:id="29" w:date="2022-04-04T20:25:00Z"/>
              <w:rFonts w:ascii="Times New Roman" w:cs="Times New Roman" w:eastAsia="Times New Roman" w:hAnsi="Times New Roman"/>
              <w:sz w:val="24"/>
              <w:szCs w:val="24"/>
            </w:rPr>
          </w:pPr>
          <w:sdt>
            <w:sdtPr>
              <w:tag w:val="goog_rdk_65"/>
            </w:sdtPr>
            <w:sdtContent>
              <w:ins w:author="Aaron Scofield" w:id="29" w:date="2022-04-04T20:25:00Z">
                <w:r w:rsidDel="00000000" w:rsidR="00000000" w:rsidRPr="00000000">
                  <w:rPr>
                    <w:rtl w:val="0"/>
                  </w:rPr>
                </w:r>
              </w:ins>
            </w:sdtContent>
          </w:sdt>
        </w:p>
      </w:sdtContent>
    </w:sdt>
    <w:sdt>
      <w:sdtPr>
        <w:tag w:val="goog_rdk_68"/>
      </w:sdtPr>
      <w:sdtContent>
        <w:p w:rsidR="00000000" w:rsidDel="00000000" w:rsidP="00000000" w:rsidRDefault="00000000" w:rsidRPr="00000000" w14:paraId="000000A0">
          <w:pPr>
            <w:spacing w:before="240" w:line="360" w:lineRule="auto"/>
            <w:ind w:firstLine="720"/>
            <w:rPr>
              <w:ins w:author="Aaron Scofield" w:id="29" w:date="2022-04-04T20:25:00Z"/>
              <w:rFonts w:ascii="Times New Roman" w:cs="Times New Roman" w:eastAsia="Times New Roman" w:hAnsi="Times New Roman"/>
              <w:sz w:val="24"/>
              <w:szCs w:val="24"/>
            </w:rPr>
          </w:pPr>
          <w:sdt>
            <w:sdtPr>
              <w:tag w:val="goog_rdk_67"/>
            </w:sdtPr>
            <w:sdtContent>
              <w:ins w:author="Aaron Scofield" w:id="29" w:date="2022-04-04T20:25:00Z">
                <w:r w:rsidDel="00000000" w:rsidR="00000000" w:rsidRPr="00000000">
                  <w:rPr>
                    <w:rtl w:val="0"/>
                  </w:rPr>
                </w:r>
              </w:ins>
            </w:sdtContent>
          </w:sdt>
        </w:p>
      </w:sdtContent>
    </w:sdt>
    <w:sdt>
      <w:sdtPr>
        <w:tag w:val="goog_rdk_70"/>
      </w:sdtPr>
      <w:sdtContent>
        <w:p w:rsidR="00000000" w:rsidDel="00000000" w:rsidP="00000000" w:rsidRDefault="00000000" w:rsidRPr="00000000" w14:paraId="000000A1">
          <w:pPr>
            <w:spacing w:before="240" w:line="360" w:lineRule="auto"/>
            <w:ind w:firstLine="720"/>
            <w:rPr>
              <w:ins w:author="Aaron Scofield" w:id="29" w:date="2022-04-04T20:25:00Z"/>
              <w:rFonts w:ascii="Times New Roman" w:cs="Times New Roman" w:eastAsia="Times New Roman" w:hAnsi="Times New Roman"/>
              <w:sz w:val="24"/>
              <w:szCs w:val="24"/>
            </w:rPr>
          </w:pPr>
          <w:sdt>
            <w:sdtPr>
              <w:tag w:val="goog_rdk_69"/>
            </w:sdtPr>
            <w:sdtContent>
              <w:ins w:author="Aaron Scofield" w:id="29" w:date="2022-04-04T20:25:00Z">
                <w:r w:rsidDel="00000000" w:rsidR="00000000" w:rsidRPr="00000000">
                  <w:rPr>
                    <w:rtl w:val="0"/>
                  </w:rPr>
                </w:r>
              </w:ins>
            </w:sdtContent>
          </w:sdt>
        </w:p>
      </w:sdtContent>
    </w:sdt>
    <w:sdt>
      <w:sdtPr>
        <w:tag w:val="goog_rdk_72"/>
      </w:sdtPr>
      <w:sdtContent>
        <w:p w:rsidR="00000000" w:rsidDel="00000000" w:rsidP="00000000" w:rsidRDefault="00000000" w:rsidRPr="00000000" w14:paraId="000000A2">
          <w:pPr>
            <w:spacing w:before="240" w:line="360" w:lineRule="auto"/>
            <w:ind w:firstLine="720"/>
            <w:rPr>
              <w:ins w:author="Aaron Scofield" w:id="29" w:date="2022-04-04T20:25:00Z"/>
              <w:rFonts w:ascii="Times New Roman" w:cs="Times New Roman" w:eastAsia="Times New Roman" w:hAnsi="Times New Roman"/>
              <w:sz w:val="24"/>
              <w:szCs w:val="24"/>
            </w:rPr>
          </w:pPr>
          <w:sdt>
            <w:sdtPr>
              <w:tag w:val="goog_rdk_71"/>
            </w:sdtPr>
            <w:sdtContent>
              <w:ins w:author="Aaron Scofield" w:id="29" w:date="2022-04-04T20:25:00Z">
                <w:r w:rsidDel="00000000" w:rsidR="00000000" w:rsidRPr="00000000">
                  <w:rPr>
                    <w:rtl w:val="0"/>
                  </w:rPr>
                </w:r>
              </w:ins>
            </w:sdtContent>
          </w:sdt>
        </w:p>
      </w:sdtContent>
    </w:sdt>
    <w:sdt>
      <w:sdtPr>
        <w:tag w:val="goog_rdk_74"/>
      </w:sdtPr>
      <w:sdtContent>
        <w:p w:rsidR="00000000" w:rsidDel="00000000" w:rsidP="00000000" w:rsidRDefault="00000000" w:rsidRPr="00000000" w14:paraId="000000A3">
          <w:pPr>
            <w:spacing w:before="240" w:line="256" w:lineRule="auto"/>
            <w:rPr>
              <w:ins w:author="Aaron Scofield" w:id="29" w:date="2022-04-04T20:25:00Z"/>
              <w:rFonts w:ascii="Times New Roman" w:cs="Times New Roman" w:eastAsia="Times New Roman" w:hAnsi="Times New Roman"/>
              <w:b w:val="1"/>
              <w:sz w:val="24"/>
              <w:szCs w:val="24"/>
            </w:rPr>
          </w:pPr>
          <w:sdt>
            <w:sdtPr>
              <w:tag w:val="goog_rdk_73"/>
            </w:sdtPr>
            <w:sdtContent>
              <w:ins w:author="Aaron Scofield" w:id="29" w:date="2022-04-04T20:25:00Z">
                <w:r w:rsidDel="00000000" w:rsidR="00000000" w:rsidRPr="00000000">
                  <w:rPr>
                    <w:rFonts w:ascii="Times New Roman" w:cs="Times New Roman" w:eastAsia="Times New Roman" w:hAnsi="Times New Roman"/>
                    <w:b w:val="1"/>
                    <w:sz w:val="24"/>
                    <w:szCs w:val="24"/>
                    <w:rtl w:val="0"/>
                  </w:rPr>
                  <w:t xml:space="preserve">Use Case 1</w:t>
                </w:r>
              </w:ins>
            </w:sdtContent>
          </w:sdt>
        </w:p>
      </w:sdtContent>
    </w:sdt>
    <w:sdt>
      <w:sdtPr>
        <w:tag w:val="goog_rdk_76"/>
      </w:sdtPr>
      <w:sdtContent>
        <w:p w:rsidR="00000000" w:rsidDel="00000000" w:rsidP="00000000" w:rsidRDefault="00000000" w:rsidRPr="00000000" w14:paraId="000000A4">
          <w:pPr>
            <w:spacing w:before="240" w:line="256" w:lineRule="auto"/>
            <w:rPr>
              <w:ins w:author="Aaron Scofield" w:id="29" w:date="2022-04-04T20:25:00Z"/>
              <w:rFonts w:ascii="Times New Roman" w:cs="Times New Roman" w:eastAsia="Times New Roman" w:hAnsi="Times New Roman"/>
              <w:sz w:val="24"/>
              <w:szCs w:val="24"/>
            </w:rPr>
          </w:pPr>
          <w:sdt>
            <w:sdtPr>
              <w:tag w:val="goog_rdk_75"/>
            </w:sdtPr>
            <w:sdtContent>
              <w:ins w:author="Aaron Scofield" w:id="29" w:date="2022-04-04T20:25:00Z">
                <w:r w:rsidDel="00000000" w:rsidR="00000000" w:rsidRPr="00000000">
                  <w:rPr>
                    <w:rFonts w:ascii="Times New Roman" w:cs="Times New Roman" w:eastAsia="Times New Roman" w:hAnsi="Times New Roman"/>
                    <w:sz w:val="24"/>
                    <w:szCs w:val="24"/>
                    <w:rtl w:val="0"/>
                  </w:rPr>
                  <w:t xml:space="preserve">Ben wants to make a 60 seconds account</w:t>
                </w:r>
              </w:ins>
            </w:sdtContent>
          </w:sdt>
        </w:p>
      </w:sdtContent>
    </w:sdt>
    <w:sdt>
      <w:sdtPr>
        <w:tag w:val="goog_rdk_78"/>
      </w:sdtPr>
      <w:sdtContent>
        <w:p w:rsidR="00000000" w:rsidDel="00000000" w:rsidP="00000000" w:rsidRDefault="00000000" w:rsidRPr="00000000" w14:paraId="000000A5">
          <w:pPr>
            <w:numPr>
              <w:ilvl w:val="0"/>
              <w:numId w:val="6"/>
            </w:numPr>
            <w:spacing w:before="240" w:line="256" w:lineRule="auto"/>
            <w:ind w:left="720" w:hanging="360"/>
            <w:rPr>
              <w:ins w:author="Aaron Scofield" w:id="29" w:date="2022-04-04T20:25:00Z"/>
              <w:rFonts w:ascii="Times New Roman" w:cs="Times New Roman" w:eastAsia="Times New Roman" w:hAnsi="Times New Roman"/>
              <w:sz w:val="24"/>
              <w:szCs w:val="24"/>
            </w:rPr>
          </w:pPr>
          <w:sdt>
            <w:sdtPr>
              <w:tag w:val="goog_rdk_77"/>
            </w:sdtPr>
            <w:sdtContent>
              <w:ins w:author="Aaron Scofield" w:id="29" w:date="2022-04-04T20:25:00Z">
                <w:r w:rsidDel="00000000" w:rsidR="00000000" w:rsidRPr="00000000">
                  <w:rPr>
                    <w:rFonts w:ascii="Times New Roman" w:cs="Times New Roman" w:eastAsia="Times New Roman" w:hAnsi="Times New Roman"/>
                    <w:sz w:val="24"/>
                    <w:szCs w:val="24"/>
                    <w:rtl w:val="0"/>
                  </w:rPr>
                  <w:t xml:space="preserve">Ben accesses the application page via 60seconds.io </w:t>
                </w:r>
              </w:ins>
            </w:sdtContent>
          </w:sdt>
        </w:p>
      </w:sdtContent>
    </w:sdt>
    <w:sdt>
      <w:sdtPr>
        <w:tag w:val="goog_rdk_80"/>
      </w:sdtPr>
      <w:sdtContent>
        <w:p w:rsidR="00000000" w:rsidDel="00000000" w:rsidP="00000000" w:rsidRDefault="00000000" w:rsidRPr="00000000" w14:paraId="000000A6">
          <w:pPr>
            <w:numPr>
              <w:ilvl w:val="0"/>
              <w:numId w:val="6"/>
            </w:numPr>
            <w:spacing w:line="256" w:lineRule="auto"/>
            <w:ind w:left="720" w:hanging="360"/>
            <w:rPr>
              <w:ins w:author="Aaron Scofield" w:id="29" w:date="2022-04-04T20:25:00Z"/>
              <w:rFonts w:ascii="Times New Roman" w:cs="Times New Roman" w:eastAsia="Times New Roman" w:hAnsi="Times New Roman"/>
              <w:sz w:val="24"/>
              <w:szCs w:val="24"/>
            </w:rPr>
          </w:pPr>
          <w:sdt>
            <w:sdtPr>
              <w:tag w:val="goog_rdk_79"/>
            </w:sdtPr>
            <w:sdtContent>
              <w:ins w:author="Aaron Scofield" w:id="29" w:date="2022-04-04T20:25:00Z">
                <w:r w:rsidDel="00000000" w:rsidR="00000000" w:rsidRPr="00000000">
                  <w:rPr>
                    <w:rFonts w:ascii="Times New Roman" w:cs="Times New Roman" w:eastAsia="Times New Roman" w:hAnsi="Times New Roman"/>
                    <w:sz w:val="24"/>
                    <w:szCs w:val="24"/>
                    <w:rtl w:val="0"/>
                  </w:rPr>
                  <w:t xml:space="preserve">Ben clicks the “create a new account” button on the home screen</w:t>
                </w:r>
              </w:ins>
            </w:sdtContent>
          </w:sdt>
        </w:p>
      </w:sdtContent>
    </w:sdt>
    <w:sdt>
      <w:sdtPr>
        <w:tag w:val="goog_rdk_82"/>
      </w:sdtPr>
      <w:sdtContent>
        <w:p w:rsidR="00000000" w:rsidDel="00000000" w:rsidP="00000000" w:rsidRDefault="00000000" w:rsidRPr="00000000" w14:paraId="000000A7">
          <w:pPr>
            <w:numPr>
              <w:ilvl w:val="0"/>
              <w:numId w:val="6"/>
            </w:numPr>
            <w:spacing w:line="256" w:lineRule="auto"/>
            <w:ind w:left="720" w:hanging="360"/>
            <w:rPr>
              <w:ins w:author="Aaron Scofield" w:id="29" w:date="2022-04-04T20:25:00Z"/>
              <w:rFonts w:ascii="Times New Roman" w:cs="Times New Roman" w:eastAsia="Times New Roman" w:hAnsi="Times New Roman"/>
              <w:sz w:val="24"/>
              <w:szCs w:val="24"/>
            </w:rPr>
          </w:pPr>
          <w:sdt>
            <w:sdtPr>
              <w:tag w:val="goog_rdk_81"/>
            </w:sdtPr>
            <w:sdtContent>
              <w:ins w:author="Aaron Scofield" w:id="29" w:date="2022-04-04T20:25:00Z">
                <w:r w:rsidDel="00000000" w:rsidR="00000000" w:rsidRPr="00000000">
                  <w:rPr>
                    <w:rFonts w:ascii="Times New Roman" w:cs="Times New Roman" w:eastAsia="Times New Roman" w:hAnsi="Times New Roman"/>
                    <w:sz w:val="24"/>
                    <w:szCs w:val="24"/>
                    <w:rtl w:val="0"/>
                  </w:rPr>
                  <w:t xml:space="preserve">Ben is redirected to the account creation page</w:t>
                </w:r>
              </w:ins>
            </w:sdtContent>
          </w:sdt>
        </w:p>
      </w:sdtContent>
    </w:sdt>
    <w:sdt>
      <w:sdtPr>
        <w:tag w:val="goog_rdk_84"/>
      </w:sdtPr>
      <w:sdtContent>
        <w:p w:rsidR="00000000" w:rsidDel="00000000" w:rsidP="00000000" w:rsidRDefault="00000000" w:rsidRPr="00000000" w14:paraId="000000A8">
          <w:pPr>
            <w:numPr>
              <w:ilvl w:val="0"/>
              <w:numId w:val="6"/>
            </w:numPr>
            <w:spacing w:line="256" w:lineRule="auto"/>
            <w:ind w:left="720" w:hanging="360"/>
            <w:rPr>
              <w:ins w:author="Aaron Scofield" w:id="29" w:date="2022-04-04T20:25:00Z"/>
              <w:rFonts w:ascii="Times New Roman" w:cs="Times New Roman" w:eastAsia="Times New Roman" w:hAnsi="Times New Roman"/>
              <w:sz w:val="24"/>
              <w:szCs w:val="24"/>
            </w:rPr>
          </w:pPr>
          <w:sdt>
            <w:sdtPr>
              <w:tag w:val="goog_rdk_83"/>
            </w:sdtPr>
            <w:sdtContent>
              <w:ins w:author="Aaron Scofield" w:id="29" w:date="2022-04-04T20:25:00Z">
                <w:r w:rsidDel="00000000" w:rsidR="00000000" w:rsidRPr="00000000">
                  <w:rPr>
                    <w:rFonts w:ascii="Times New Roman" w:cs="Times New Roman" w:eastAsia="Times New Roman" w:hAnsi="Times New Roman"/>
                    <w:sz w:val="24"/>
                    <w:szCs w:val="24"/>
                    <w:rtl w:val="0"/>
                  </w:rPr>
                  <w:t xml:space="preserve">Ben clicks on the “sign in with Google” button</w:t>
                </w:r>
              </w:ins>
            </w:sdtContent>
          </w:sdt>
        </w:p>
      </w:sdtContent>
    </w:sdt>
    <w:sdt>
      <w:sdtPr>
        <w:tag w:val="goog_rdk_86"/>
      </w:sdtPr>
      <w:sdtContent>
        <w:p w:rsidR="00000000" w:rsidDel="00000000" w:rsidP="00000000" w:rsidRDefault="00000000" w:rsidRPr="00000000" w14:paraId="000000A9">
          <w:pPr>
            <w:numPr>
              <w:ilvl w:val="0"/>
              <w:numId w:val="6"/>
            </w:numPr>
            <w:spacing w:line="256" w:lineRule="auto"/>
            <w:ind w:left="720" w:hanging="360"/>
            <w:rPr>
              <w:ins w:author="Aaron Scofield" w:id="29" w:date="2022-04-04T20:25:00Z"/>
              <w:rFonts w:ascii="Times New Roman" w:cs="Times New Roman" w:eastAsia="Times New Roman" w:hAnsi="Times New Roman"/>
              <w:sz w:val="24"/>
              <w:szCs w:val="24"/>
            </w:rPr>
          </w:pPr>
          <w:sdt>
            <w:sdtPr>
              <w:tag w:val="goog_rdk_85"/>
            </w:sdtPr>
            <w:sdtContent>
              <w:ins w:author="Aaron Scofield" w:id="29" w:date="2022-04-04T20:25:00Z">
                <w:r w:rsidDel="00000000" w:rsidR="00000000" w:rsidRPr="00000000">
                  <w:rPr>
                    <w:rFonts w:ascii="Times New Roman" w:cs="Times New Roman" w:eastAsia="Times New Roman" w:hAnsi="Times New Roman"/>
                    <w:sz w:val="24"/>
                    <w:szCs w:val="24"/>
                    <w:rtl w:val="0"/>
                  </w:rPr>
                  <w:t xml:space="preserve">Ben is redirected to the secure Google sign in page where he is prompted to link his Google account to 60 seconds</w:t>
                </w:r>
              </w:ins>
            </w:sdtContent>
          </w:sdt>
        </w:p>
      </w:sdtContent>
    </w:sdt>
    <w:sdt>
      <w:sdtPr>
        <w:tag w:val="goog_rdk_88"/>
      </w:sdtPr>
      <w:sdtContent>
        <w:p w:rsidR="00000000" w:rsidDel="00000000" w:rsidP="00000000" w:rsidRDefault="00000000" w:rsidRPr="00000000" w14:paraId="000000AA">
          <w:pPr>
            <w:numPr>
              <w:ilvl w:val="0"/>
              <w:numId w:val="6"/>
            </w:numPr>
            <w:spacing w:line="256" w:lineRule="auto"/>
            <w:ind w:left="720" w:hanging="360"/>
            <w:rPr>
              <w:ins w:author="Aaron Scofield" w:id="29" w:date="2022-04-04T20:25:00Z"/>
              <w:rFonts w:ascii="Times New Roman" w:cs="Times New Roman" w:eastAsia="Times New Roman" w:hAnsi="Times New Roman"/>
              <w:sz w:val="24"/>
              <w:szCs w:val="24"/>
            </w:rPr>
          </w:pPr>
          <w:sdt>
            <w:sdtPr>
              <w:tag w:val="goog_rdk_87"/>
            </w:sdtPr>
            <w:sdtContent>
              <w:ins w:author="Aaron Scofield" w:id="29" w:date="2022-04-04T20:25:00Z">
                <w:r w:rsidDel="00000000" w:rsidR="00000000" w:rsidRPr="00000000">
                  <w:rPr>
                    <w:rFonts w:ascii="Times New Roman" w:cs="Times New Roman" w:eastAsia="Times New Roman" w:hAnsi="Times New Roman"/>
                    <w:sz w:val="24"/>
                    <w:szCs w:val="24"/>
                    <w:rtl w:val="0"/>
                  </w:rPr>
                  <w:t xml:space="preserve">Ben accepts the terms on the Google sign in page, his Google account is now linked to a 60 Seconds account</w:t>
                </w:r>
              </w:ins>
            </w:sdtContent>
          </w:sdt>
        </w:p>
      </w:sdtContent>
    </w:sdt>
    <w:sdt>
      <w:sdtPr>
        <w:tag w:val="goog_rdk_90"/>
      </w:sdtPr>
      <w:sdtContent>
        <w:p w:rsidR="00000000" w:rsidDel="00000000" w:rsidP="00000000" w:rsidRDefault="00000000" w:rsidRPr="00000000" w14:paraId="000000AB">
          <w:pPr>
            <w:numPr>
              <w:ilvl w:val="0"/>
              <w:numId w:val="6"/>
            </w:numPr>
            <w:spacing w:line="256" w:lineRule="auto"/>
            <w:ind w:left="720" w:hanging="360"/>
            <w:rPr>
              <w:ins w:author="Aaron Scofield" w:id="29" w:date="2022-04-04T20:25:00Z"/>
              <w:rFonts w:ascii="Times New Roman" w:cs="Times New Roman" w:eastAsia="Times New Roman" w:hAnsi="Times New Roman"/>
              <w:sz w:val="24"/>
              <w:szCs w:val="24"/>
            </w:rPr>
          </w:pPr>
          <w:sdt>
            <w:sdtPr>
              <w:tag w:val="goog_rdk_89"/>
            </w:sdtPr>
            <w:sdtContent>
              <w:ins w:author="Aaron Scofield" w:id="29" w:date="2022-04-04T20:25:00Z">
                <w:r w:rsidDel="00000000" w:rsidR="00000000" w:rsidRPr="00000000">
                  <w:rPr>
                    <w:rFonts w:ascii="Times New Roman" w:cs="Times New Roman" w:eastAsia="Times New Roman" w:hAnsi="Times New Roman"/>
                    <w:sz w:val="24"/>
                    <w:szCs w:val="24"/>
                    <w:rtl w:val="0"/>
                  </w:rPr>
                  <w:t xml:space="preserve">He is redirected back to 60Seconds.io, now logged into his account</w:t>
                </w:r>
              </w:ins>
            </w:sdtContent>
          </w:sdt>
        </w:p>
      </w:sdtContent>
    </w:sdt>
    <w:sdt>
      <w:sdtPr>
        <w:tag w:val="goog_rdk_92"/>
      </w:sdtPr>
      <w:sdtContent>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720" w:right="0" w:firstLine="0"/>
            <w:jc w:val="left"/>
            <w:rPr>
              <w:ins w:author="Aaron Scofield" w:id="29" w:date="2022-04-04T20:25:00Z"/>
              <w:rFonts w:ascii="Arial" w:cs="Arial" w:eastAsia="Arial" w:hAnsi="Arial"/>
              <w:b w:val="0"/>
              <w:i w:val="0"/>
              <w:smallCaps w:val="0"/>
              <w:strike w:val="0"/>
              <w:color w:val="000000"/>
              <w:sz w:val="22"/>
              <w:szCs w:val="22"/>
              <w:u w:val="none"/>
              <w:shd w:fill="auto" w:val="clear"/>
              <w:vertAlign w:val="baseline"/>
              <w:rPrChange w:author="Aaron Scofield" w:id="30" w:date="2022-04-04T20:42: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Aaron Scofield" w:id="0" w:date="2022-04-04T20:42:00Z">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6" w:lineRule="auto"/>
                <w:ind w:left="720" w:right="0" w:hanging="360"/>
                <w:jc w:val="left"/>
              </w:pPr>
            </w:pPrChange>
          </w:pPr>
          <w:sdt>
            <w:sdtPr>
              <w:tag w:val="goog_rdk_91"/>
            </w:sdtPr>
            <w:sdtContent>
              <w:ins w:author="Aaron Scofield" w:id="29" w:date="2022-04-04T20:25:00Z">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915025" cy="3117287"/>
                      <wp:effectExtent b="0" l="0" r="0" t="0"/>
                      <wp:docPr descr="Diagram&#10;&#10;Description automatically generated" id="19" name="image12.png"/>
                      <a:graphic>
                        <a:graphicData uri="http://schemas.openxmlformats.org/drawingml/2006/picture">
                          <pic:pic>
                            <pic:nvPicPr>
                              <pic:cNvPr descr="Diagram&#10;&#10;Description automatically generated" id="0" name="image12.png"/>
                              <pic:cNvPicPr preferRelativeResize="0"/>
                            </pic:nvPicPr>
                            <pic:blipFill>
                              <a:blip r:embed="rId9"/>
                              <a:srcRect b="22262" l="0" r="0" t="0"/>
                              <a:stretch>
                                <a:fillRect/>
                              </a:stretch>
                            </pic:blipFill>
                            <pic:spPr>
                              <a:xfrm>
                                <a:off x="0" y="0"/>
                                <a:ext cx="5915025" cy="3117287"/>
                              </a:xfrm>
                              <a:prstGeom prst="rect"/>
                              <a:ln/>
                            </pic:spPr>
                          </pic:pic>
                        </a:graphicData>
                      </a:graphic>
                    </wp:inline>
                  </w:drawing>
                </w:r>
                <w:r w:rsidDel="00000000" w:rsidR="00000000" w:rsidRPr="00000000">
                  <w:rPr>
                    <w:rtl w:val="0"/>
                  </w:rPr>
                </w:r>
              </w:ins>
            </w:sdtContent>
          </w:sdt>
        </w:p>
      </w:sdtContent>
    </w:sdt>
    <w:sdt>
      <w:sdtPr>
        <w:tag w:val="goog_rdk_96"/>
      </w:sdtPr>
      <w:sdtContent>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240" w:line="256" w:lineRule="auto"/>
            <w:ind w:left="360" w:firstLine="0"/>
            <w:rPr>
              <w:ins w:author="Aaron Scofield" w:id="29" w:date="2022-04-04T20:25:00Z"/>
              <w:rFonts w:ascii="Times New Roman" w:cs="Times New Roman" w:eastAsia="Times New Roman" w:hAnsi="Times New Roman"/>
              <w:i w:val="1"/>
              <w:sz w:val="24"/>
              <w:szCs w:val="24"/>
              <w:shd w:fill="auto" w:val="clear"/>
              <w:rPrChange w:author="Aaron Scofield" w:id="33" w:date="2022-04-04T20:41:00Z">
                <w:rPr>
                  <w:rFonts w:ascii="Arial" w:cs="Arial" w:eastAsia="Arial" w:hAnsi="Arial"/>
                  <w:b w:val="0"/>
                  <w:i w:val="0"/>
                  <w:smallCaps w:val="0"/>
                  <w:strike w:val="0"/>
                  <w:color w:val="000000"/>
                  <w:sz w:val="22"/>
                  <w:szCs w:val="22"/>
                  <w:u w:val="none"/>
                  <w:shd w:fill="auto" w:val="clear"/>
                  <w:vertAlign w:val="baseline"/>
                </w:rPr>
              </w:rPrChange>
            </w:rPr>
            <w:pPrChange w:author="Aaron Scofield" w:id="0" w:date="2022-04-04T20:41:00Z">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6" w:lineRule="auto"/>
                <w:ind w:left="720" w:right="0" w:hanging="360"/>
                <w:jc w:val="center"/>
              </w:pPr>
            </w:pPrChange>
          </w:pPr>
          <w:sdt>
            <w:sdtPr>
              <w:tag w:val="goog_rdk_93"/>
            </w:sdtPr>
            <w:sdtContent>
              <w:ins w:author="Aaron Scofield" w:id="29" w:date="2022-04-04T20:25:00Z"/>
              <w:sdt>
                <w:sdtPr>
                  <w:tag w:val="goog_rdk_94"/>
                </w:sdtPr>
                <w:sdtContent>
                  <w:ins w:author="Aaron Scofield" w:id="29" w:date="2022-04-04T20:25:00Z">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aron Scofield" w:id="31" w:date="2022-04-04T20:41:00Z">
                          <w:rPr>
                            <w:rFonts w:ascii="Arial" w:cs="Arial" w:eastAsia="Arial" w:hAnsi="Arial"/>
                            <w:b w:val="0"/>
                            <w:i w:val="0"/>
                            <w:smallCaps w:val="0"/>
                            <w:strike w:val="0"/>
                            <w:color w:val="000000"/>
                            <w:sz w:val="22"/>
                            <w:szCs w:val="22"/>
                            <w:u w:val="none"/>
                            <w:shd w:fill="auto" w:val="clear"/>
                            <w:vertAlign w:val="baseline"/>
                          </w:rPr>
                        </w:rPrChange>
                      </w:rPr>
                      <w:t xml:space="preserve">Figure </w:t>
                    </w:r>
                  </w:ins>
                </w:sdtContent>
              </w:sdt>
              <w:ins w:author="Aaron Scofield" w:id="29" w:date="2022-04-04T20:25:00Z">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sdt>
                  <w:sdtPr>
                    <w:tag w:val="goog_rdk_95"/>
                  </w:sdtPr>
                  <w:sdtConten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Change w:author="Aaron Scofield" w:id="32" w:date="2022-04-04T20:41:00Z">
                          <w:rPr>
                            <w:rFonts w:ascii="Arial" w:cs="Arial" w:eastAsia="Arial" w:hAnsi="Arial"/>
                            <w:b w:val="0"/>
                            <w:i w:val="0"/>
                            <w:smallCaps w:val="0"/>
                            <w:strike w:val="0"/>
                            <w:color w:val="000000"/>
                            <w:sz w:val="22"/>
                            <w:szCs w:val="22"/>
                            <w:u w:val="none"/>
                            <w:shd w:fill="auto" w:val="clear"/>
                            <w:vertAlign w:val="baseline"/>
                          </w:rPr>
                        </w:rPrChange>
                      </w:rPr>
                      <w:t xml:space="preserve">. Sequence Diagram of the Sign Up Process</w:t>
                    </w:r>
                  </w:sdtContent>
                </w:sdt>
              </w:ins>
            </w:sdtContent>
          </w:sdt>
        </w:p>
      </w:sdtContent>
    </w:sdt>
    <w:sdt>
      <w:sdtPr>
        <w:tag w:val="goog_rdk_98"/>
      </w:sdtPr>
      <w:sdtContent>
        <w:p w:rsidR="00000000" w:rsidDel="00000000" w:rsidP="00000000" w:rsidRDefault="00000000" w:rsidRPr="00000000" w14:paraId="000000AE">
          <w:pPr>
            <w:spacing w:before="240" w:line="360" w:lineRule="auto"/>
            <w:ind w:firstLine="720"/>
            <w:rPr>
              <w:ins w:author="Aaron Scofield" w:id="29" w:date="2022-04-04T20:25:00Z"/>
              <w:rFonts w:ascii="Times New Roman" w:cs="Times New Roman" w:eastAsia="Times New Roman" w:hAnsi="Times New Roman"/>
              <w:sz w:val="24"/>
              <w:szCs w:val="24"/>
            </w:rPr>
          </w:pPr>
          <w:sdt>
            <w:sdtPr>
              <w:tag w:val="goog_rdk_97"/>
            </w:sdtPr>
            <w:sdtContent>
              <w:ins w:author="Aaron Scofield" w:id="29" w:date="2022-04-04T20:25:00Z">
                <w:r w:rsidDel="00000000" w:rsidR="00000000" w:rsidRPr="00000000">
                  <w:rPr>
                    <w:rtl w:val="0"/>
                  </w:rPr>
                </w:r>
              </w:ins>
            </w:sdtContent>
          </w:sdt>
        </w:p>
      </w:sdtContent>
    </w:sdt>
    <w:sdt>
      <w:sdtPr>
        <w:tag w:val="goog_rdk_100"/>
      </w:sdtPr>
      <w:sdtContent>
        <w:p w:rsidR="00000000" w:rsidDel="00000000" w:rsidP="00000000" w:rsidRDefault="00000000" w:rsidRPr="00000000" w14:paraId="000000AF">
          <w:pPr>
            <w:spacing w:before="240" w:line="360" w:lineRule="auto"/>
            <w:ind w:firstLine="720"/>
            <w:rPr>
              <w:ins w:author="Aaron Scofield" w:id="29" w:date="2022-04-04T20:25:00Z"/>
              <w:rFonts w:ascii="Times New Roman" w:cs="Times New Roman" w:eastAsia="Times New Roman" w:hAnsi="Times New Roman"/>
              <w:sz w:val="24"/>
              <w:szCs w:val="24"/>
            </w:rPr>
          </w:pPr>
          <w:sdt>
            <w:sdtPr>
              <w:tag w:val="goog_rdk_99"/>
            </w:sdtPr>
            <w:sdtContent>
              <w:ins w:author="Aaron Scofield" w:id="29" w:date="2022-04-04T20:25:00Z">
                <w:r w:rsidDel="00000000" w:rsidR="00000000" w:rsidRPr="00000000">
                  <w:rPr>
                    <w:rtl w:val="0"/>
                  </w:rPr>
                </w:r>
              </w:ins>
            </w:sdtContent>
          </w:sdt>
        </w:p>
      </w:sdtContent>
    </w:sdt>
    <w:sdt>
      <w:sdtPr>
        <w:tag w:val="goog_rdk_102"/>
      </w:sdtPr>
      <w:sdtContent>
        <w:p w:rsidR="00000000" w:rsidDel="00000000" w:rsidP="00000000" w:rsidRDefault="00000000" w:rsidRPr="00000000" w14:paraId="000000B0">
          <w:pPr>
            <w:spacing w:before="240" w:line="360" w:lineRule="auto"/>
            <w:ind w:firstLine="720"/>
            <w:rPr>
              <w:ins w:author="Aaron Scofield" w:id="29" w:date="2022-04-04T20:25:00Z"/>
              <w:rFonts w:ascii="Times New Roman" w:cs="Times New Roman" w:eastAsia="Times New Roman" w:hAnsi="Times New Roman"/>
              <w:sz w:val="24"/>
              <w:szCs w:val="24"/>
            </w:rPr>
          </w:pPr>
          <w:sdt>
            <w:sdtPr>
              <w:tag w:val="goog_rdk_101"/>
            </w:sdtPr>
            <w:sdtContent>
              <w:ins w:author="Aaron Scofield" w:id="29" w:date="2022-04-04T20:25:00Z">
                <w:r w:rsidDel="00000000" w:rsidR="00000000" w:rsidRPr="00000000">
                  <w:rPr>
                    <w:rtl w:val="0"/>
                  </w:rPr>
                </w:r>
              </w:ins>
            </w:sdtContent>
          </w:sdt>
        </w:p>
      </w:sdtContent>
    </w:sdt>
    <w:sdt>
      <w:sdtPr>
        <w:tag w:val="goog_rdk_104"/>
      </w:sdtPr>
      <w:sdtContent>
        <w:p w:rsidR="00000000" w:rsidDel="00000000" w:rsidP="00000000" w:rsidRDefault="00000000" w:rsidRPr="00000000" w14:paraId="000000B1">
          <w:pPr>
            <w:spacing w:before="240" w:line="256" w:lineRule="auto"/>
            <w:rPr>
              <w:ins w:author="Aaron Scofield" w:id="29" w:date="2022-04-04T20:25:00Z"/>
              <w:rFonts w:ascii="Times New Roman" w:cs="Times New Roman" w:eastAsia="Times New Roman" w:hAnsi="Times New Roman"/>
              <w:b w:val="1"/>
              <w:sz w:val="24"/>
              <w:szCs w:val="24"/>
            </w:rPr>
          </w:pPr>
          <w:sdt>
            <w:sdtPr>
              <w:tag w:val="goog_rdk_103"/>
            </w:sdtPr>
            <w:sdtContent>
              <w:ins w:author="Aaron Scofield" w:id="29" w:date="2022-04-04T20:25:00Z">
                <w:r w:rsidDel="00000000" w:rsidR="00000000" w:rsidRPr="00000000">
                  <w:rPr>
                    <w:rFonts w:ascii="Times New Roman" w:cs="Times New Roman" w:eastAsia="Times New Roman" w:hAnsi="Times New Roman"/>
                    <w:b w:val="1"/>
                    <w:sz w:val="24"/>
                    <w:szCs w:val="24"/>
                    <w:rtl w:val="0"/>
                  </w:rPr>
                  <w:t xml:space="preserve">Use Case 2</w:t>
                </w:r>
              </w:ins>
            </w:sdtContent>
          </w:sdt>
        </w:p>
      </w:sdtContent>
    </w:sdt>
    <w:sdt>
      <w:sdtPr>
        <w:tag w:val="goog_rdk_106"/>
      </w:sdtPr>
      <w:sdtContent>
        <w:p w:rsidR="00000000" w:rsidDel="00000000" w:rsidP="00000000" w:rsidRDefault="00000000" w:rsidRPr="00000000" w14:paraId="000000B2">
          <w:pPr>
            <w:spacing w:before="240" w:line="256" w:lineRule="auto"/>
            <w:rPr>
              <w:ins w:author="Aaron Scofield" w:id="29" w:date="2022-04-04T20:25:00Z"/>
              <w:rFonts w:ascii="Times New Roman" w:cs="Times New Roman" w:eastAsia="Times New Roman" w:hAnsi="Times New Roman"/>
              <w:sz w:val="24"/>
              <w:szCs w:val="24"/>
            </w:rPr>
          </w:pPr>
          <w:sdt>
            <w:sdtPr>
              <w:tag w:val="goog_rdk_105"/>
            </w:sdtPr>
            <w:sdtContent>
              <w:ins w:author="Aaron Scofield" w:id="29" w:date="2022-04-04T20:25:00Z">
                <w:r w:rsidDel="00000000" w:rsidR="00000000" w:rsidRPr="00000000">
                  <w:rPr>
                    <w:rFonts w:ascii="Times New Roman" w:cs="Times New Roman" w:eastAsia="Times New Roman" w:hAnsi="Times New Roman"/>
                    <w:sz w:val="24"/>
                    <w:szCs w:val="24"/>
                    <w:rtl w:val="0"/>
                  </w:rPr>
                  <w:t xml:space="preserve">Cameron wants to login to his 60Seconds account</w:t>
                </w:r>
              </w:ins>
            </w:sdtContent>
          </w:sdt>
        </w:p>
      </w:sdtContent>
    </w:sdt>
    <w:sdt>
      <w:sdtPr>
        <w:tag w:val="goog_rdk_108"/>
      </w:sdtPr>
      <w:sdtContent>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56" w:lineRule="auto"/>
            <w:ind w:left="720" w:right="0" w:hanging="360"/>
            <w:jc w:val="left"/>
            <w:rPr>
              <w:ins w:author="Aaron Scofield" w:id="29" w:date="2022-04-04T20:25:00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7"/>
            </w:sdtPr>
            <w:sdtContent>
              <w:ins w:author="Aaron Scofield" w:id="29" w:date="2022-04-04T20:2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Cameron opens the home page on 60seconds.io</w:t>
                </w:r>
              </w:ins>
            </w:sdtContent>
          </w:sdt>
        </w:p>
      </w:sdtContent>
    </w:sdt>
    <w:sdt>
      <w:sdtPr>
        <w:tag w:val="goog_rdk_110"/>
      </w:sdtPr>
      <w:sdtContent>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ins w:author="Aaron Scofield" w:id="29" w:date="2022-04-04T20:25:00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9"/>
            </w:sdtPr>
            <w:sdtContent>
              <w:ins w:author="Aaron Scofield" w:id="29" w:date="2022-04-04T20:2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Cameron clicks the “sign in” button on the home screen</w:t>
                </w:r>
              </w:ins>
            </w:sdtContent>
          </w:sdt>
        </w:p>
      </w:sdtContent>
    </w:sdt>
    <w:sdt>
      <w:sdtPr>
        <w:tag w:val="goog_rdk_112"/>
      </w:sdtPr>
      <w:sdtContent>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ins w:author="Aaron Scofield" w:id="29" w:date="2022-04-04T20:25:00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1"/>
            </w:sdtPr>
            <w:sdtContent>
              <w:ins w:author="Aaron Scofield" w:id="29" w:date="2022-04-04T20:2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Cameron is redirected to the login page</w:t>
                </w:r>
              </w:ins>
            </w:sdtContent>
          </w:sdt>
        </w:p>
      </w:sdtContent>
    </w:sdt>
    <w:sdt>
      <w:sdtPr>
        <w:tag w:val="goog_rdk_114"/>
      </w:sdtPr>
      <w:sdtContent>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ins w:author="Aaron Scofield" w:id="29" w:date="2022-04-04T20:25:00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3"/>
            </w:sdtPr>
            <w:sdtContent>
              <w:ins w:author="Aaron Scofield" w:id="29" w:date="2022-04-04T20:2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Cameron clicks on the “sign in with Google” button</w:t>
                </w:r>
              </w:ins>
            </w:sdtContent>
          </w:sdt>
        </w:p>
      </w:sdtContent>
    </w:sdt>
    <w:sdt>
      <w:sdtPr>
        <w:tag w:val="goog_rdk_116"/>
      </w:sdtPr>
      <w:sdtContent>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ins w:author="Aaron Scofield" w:id="29" w:date="2022-04-04T20:25:00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5"/>
            </w:sdtPr>
            <w:sdtContent>
              <w:ins w:author="Aaron Scofield" w:id="29" w:date="2022-04-04T20:2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Cameron is redirected to the secure Google sign in page which immediately redirects him</w:t>
                </w:r>
              </w:ins>
            </w:sdtContent>
          </w:sdt>
        </w:p>
      </w:sdtContent>
    </w:sdt>
    <w:sdt>
      <w:sdtPr>
        <w:tag w:val="goog_rdk_118"/>
      </w:sdtPr>
      <w:sdtContent>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ins w:author="Aaron Scofield" w:id="29" w:date="2022-04-04T20:25:00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7"/>
            </w:sdtPr>
            <w:sdtContent>
              <w:ins w:author="Aaron Scofield" w:id="29" w:date="2022-04-04T20:25: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to the app if he’s already logged into his Google account</w:t>
                </w:r>
              </w:ins>
            </w:sdtContent>
          </w:sdt>
        </w:p>
      </w:sdtContent>
    </w:sdt>
    <w:sdt>
      <w:sdtPr>
        <w:tag w:val="goog_rdk_120"/>
      </w:sdtPr>
      <w:sdtContent>
        <w:p w:rsidR="00000000" w:rsidDel="00000000" w:rsidP="00000000" w:rsidRDefault="00000000" w:rsidRPr="00000000" w14:paraId="000000B9">
          <w:pPr>
            <w:spacing w:line="256" w:lineRule="auto"/>
            <w:rPr>
              <w:ins w:author="Aaron Scofield" w:id="29" w:date="2022-04-04T20:25:00Z"/>
              <w:rFonts w:ascii="Times New Roman" w:cs="Times New Roman" w:eastAsia="Times New Roman" w:hAnsi="Times New Roman"/>
              <w:sz w:val="24"/>
              <w:szCs w:val="24"/>
            </w:rPr>
          </w:pPr>
          <w:sdt>
            <w:sdtPr>
              <w:tag w:val="goog_rdk_119"/>
            </w:sdtPr>
            <w:sdtContent>
              <w:ins w:author="Aaron Scofield" w:id="29" w:date="2022-04-04T20:25:00Z">
                <w:r w:rsidDel="00000000" w:rsidR="00000000" w:rsidRPr="00000000">
                  <w:rPr>
                    <w:rtl w:val="0"/>
                  </w:rPr>
                </w:r>
              </w:ins>
            </w:sdtContent>
          </w:sdt>
        </w:p>
      </w:sdtContent>
    </w:sdt>
    <w:sdt>
      <w:sdtPr>
        <w:tag w:val="goog_rdk_122"/>
      </w:sdtPr>
      <w:sdtContent>
        <w:p w:rsidR="00000000" w:rsidDel="00000000" w:rsidP="00000000" w:rsidRDefault="00000000" w:rsidRPr="00000000" w14:paraId="000000BA">
          <w:pPr>
            <w:spacing w:line="256" w:lineRule="auto"/>
            <w:rPr>
              <w:ins w:author="Aaron Scofield" w:id="29" w:date="2022-04-04T20:25:00Z"/>
              <w:rFonts w:ascii="Times New Roman" w:cs="Times New Roman" w:eastAsia="Times New Roman" w:hAnsi="Times New Roman"/>
              <w:sz w:val="24"/>
              <w:szCs w:val="24"/>
            </w:rPr>
          </w:pPr>
          <w:sdt>
            <w:sdtPr>
              <w:tag w:val="goog_rdk_121"/>
            </w:sdtPr>
            <w:sdtContent>
              <w:ins w:author="Aaron Scofield" w:id="29" w:date="2022-04-04T20:25:00Z">
                <w:r w:rsidDel="00000000" w:rsidR="00000000" w:rsidRPr="00000000">
                  <w:rPr>
                    <w:rFonts w:ascii="Times New Roman" w:cs="Times New Roman" w:eastAsia="Times New Roman" w:hAnsi="Times New Roman"/>
                    <w:sz w:val="24"/>
                    <w:szCs w:val="24"/>
                    <w:rtl w:val="0"/>
                  </w:rPr>
                  <w:t xml:space="preserve">A session cookie is created to make his login persistent</w:t>
                </w:r>
              </w:ins>
            </w:sdtContent>
          </w:sdt>
        </w:p>
      </w:sdtContent>
    </w:sdt>
    <w:sdt>
      <w:sdtPr>
        <w:tag w:val="goog_rdk_124"/>
      </w:sdtPr>
      <w:sdtContent>
        <w:p w:rsidR="00000000" w:rsidDel="00000000" w:rsidP="00000000" w:rsidRDefault="00000000" w:rsidRPr="00000000" w14:paraId="000000BB">
          <w:pPr>
            <w:spacing w:before="240" w:line="256" w:lineRule="auto"/>
            <w:jc w:val="center"/>
            <w:rPr>
              <w:ins w:author="Aaron Scofield" w:id="29" w:date="2022-04-04T20:25:00Z"/>
              <w:rFonts w:ascii="Times New Roman" w:cs="Times New Roman" w:eastAsia="Times New Roman" w:hAnsi="Times New Roman"/>
              <w:b w:val="1"/>
              <w:sz w:val="32"/>
              <w:szCs w:val="32"/>
              <w:u w:val="single"/>
            </w:rPr>
          </w:pPr>
          <w:sdt>
            <w:sdtPr>
              <w:tag w:val="goog_rdk_123"/>
            </w:sdtPr>
            <w:sdtContent>
              <w:ins w:author="Aaron Scofield" w:id="29" w:date="2022-04-04T20:25:00Z">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819775" cy="1914525"/>
                      <wp:effectExtent b="0" l="0" r="0" t="0"/>
                      <wp:docPr descr="Graphical user interface&#10;&#10;Description automatically generated" id="21" name="image6.png"/>
                      <a:graphic>
                        <a:graphicData uri="http://schemas.openxmlformats.org/drawingml/2006/picture">
                          <pic:pic>
                            <pic:nvPicPr>
                              <pic:cNvPr descr="Graphical user interface&#10;&#10;Description automatically generated" id="0" name="image6.png"/>
                              <pic:cNvPicPr preferRelativeResize="0"/>
                            </pic:nvPicPr>
                            <pic:blipFill>
                              <a:blip r:embed="rId10"/>
                              <a:srcRect b="0" l="0" r="0" t="0"/>
                              <a:stretch>
                                <a:fillRect/>
                              </a:stretch>
                            </pic:blipFill>
                            <pic:spPr>
                              <a:xfrm>
                                <a:off x="0" y="0"/>
                                <a:ext cx="5819775" cy="1914525"/>
                              </a:xfrm>
                              <a:prstGeom prst="rect"/>
                              <a:ln/>
                            </pic:spPr>
                          </pic:pic>
                        </a:graphicData>
                      </a:graphic>
                    </wp:inline>
                  </w:drawing>
                </w:r>
                <w:r w:rsidDel="00000000" w:rsidR="00000000" w:rsidRPr="00000000">
                  <w:rPr>
                    <w:rtl w:val="0"/>
                  </w:rPr>
                </w:r>
              </w:ins>
            </w:sdtContent>
          </w:sdt>
        </w:p>
      </w:sdtContent>
    </w:sdt>
    <w:sdt>
      <w:sdtPr>
        <w:tag w:val="goog_rdk_126"/>
      </w:sdtPr>
      <w:sdtContent>
        <w:p w:rsidR="00000000" w:rsidDel="00000000" w:rsidP="00000000" w:rsidRDefault="00000000" w:rsidRPr="00000000" w14:paraId="000000BC">
          <w:pPr>
            <w:spacing w:before="240" w:line="256" w:lineRule="auto"/>
            <w:jc w:val="center"/>
            <w:rPr>
              <w:ins w:author="Aaron Scofield" w:id="29" w:date="2022-04-04T20:25:00Z"/>
              <w:rFonts w:ascii="Times New Roman" w:cs="Times New Roman" w:eastAsia="Times New Roman" w:hAnsi="Times New Roman"/>
              <w:i w:val="1"/>
              <w:sz w:val="24"/>
              <w:szCs w:val="24"/>
            </w:rPr>
          </w:pPr>
          <w:sdt>
            <w:sdtPr>
              <w:tag w:val="goog_rdk_125"/>
            </w:sdtPr>
            <w:sdtContent>
              <w:ins w:author="Aaron Scofield" w:id="29" w:date="2022-04-04T20:25:00Z">
                <w:r w:rsidDel="00000000" w:rsidR="00000000" w:rsidRPr="00000000">
                  <w:rPr>
                    <w:rFonts w:ascii="Times New Roman" w:cs="Times New Roman" w:eastAsia="Times New Roman" w:hAnsi="Times New Roman"/>
                    <w:i w:val="1"/>
                    <w:sz w:val="24"/>
                    <w:szCs w:val="24"/>
                    <w:rtl w:val="0"/>
                  </w:rPr>
                  <w:t xml:space="preserve">Figure 3. Sequence Diagram of the Login Process</w:t>
                </w:r>
              </w:ins>
            </w:sdtContent>
          </w:sdt>
        </w:p>
      </w:sdtContent>
    </w:sdt>
    <w:sdt>
      <w:sdtPr>
        <w:tag w:val="goog_rdk_128"/>
      </w:sdtPr>
      <w:sdtContent>
        <w:p w:rsidR="00000000" w:rsidDel="00000000" w:rsidP="00000000" w:rsidRDefault="00000000" w:rsidRPr="00000000" w14:paraId="000000BD">
          <w:pPr>
            <w:spacing w:before="240" w:line="256" w:lineRule="auto"/>
            <w:rPr>
              <w:ins w:author="Aaron Scofield" w:id="29" w:date="2022-04-04T20:25:00Z"/>
              <w:rFonts w:ascii="Times New Roman" w:cs="Times New Roman" w:eastAsia="Times New Roman" w:hAnsi="Times New Roman"/>
              <w:b w:val="1"/>
              <w:sz w:val="24"/>
              <w:szCs w:val="24"/>
            </w:rPr>
          </w:pPr>
          <w:sdt>
            <w:sdtPr>
              <w:tag w:val="goog_rdk_127"/>
            </w:sdtPr>
            <w:sdtContent>
              <w:ins w:author="Aaron Scofield" w:id="29" w:date="2022-04-04T20:25:00Z">
                <w:r w:rsidDel="00000000" w:rsidR="00000000" w:rsidRPr="00000000">
                  <w:rPr>
                    <w:rtl w:val="0"/>
                  </w:rPr>
                </w:r>
              </w:ins>
            </w:sdtContent>
          </w:sdt>
        </w:p>
      </w:sdtContent>
    </w:sdt>
    <w:sdt>
      <w:sdtPr>
        <w:tag w:val="goog_rdk_131"/>
      </w:sdtPr>
      <w:sdtContent>
        <w:p w:rsidR="00000000" w:rsidDel="00000000" w:rsidP="00000000" w:rsidRDefault="00000000" w:rsidRPr="00000000" w14:paraId="000000BE">
          <w:pPr>
            <w:spacing w:before="240" w:line="256" w:lineRule="auto"/>
            <w:rPr>
              <w:del w:author="Aaron Scofield" w:id="29" w:date="2022-04-04T20:25:00Z"/>
              <w:rFonts w:ascii="Times New Roman" w:cs="Times New Roman" w:eastAsia="Times New Roman" w:hAnsi="Times New Roman"/>
              <w:sz w:val="24"/>
              <w:szCs w:val="24"/>
            </w:rPr>
          </w:pPr>
          <w:sdt>
            <w:sdtPr>
              <w:tag w:val="goog_rdk_130"/>
            </w:sdtPr>
            <w:sdtContent>
              <w:del w:author="Aaron Scofield" w:id="29" w:date="2022-04-04T20:25:00Z">
                <w:r w:rsidDel="00000000" w:rsidR="00000000" w:rsidRPr="00000000">
                  <w:rPr>
                    <w:rFonts w:ascii="Times New Roman" w:cs="Times New Roman" w:eastAsia="Times New Roman" w:hAnsi="Times New Roman"/>
                    <w:sz w:val="24"/>
                    <w:szCs w:val="24"/>
                    <w:rtl w:val="0"/>
                  </w:rPr>
                  <w:delText xml:space="preserve">saved as a single class of information, containing the video recording(s), as well as tags, a description, photos associated with the segments, locations, and a set of memory reserved for the transcription of the audio segment. Whenever the user records and saves an audio segment, this information will be sent to the database and saved in storage.</w:delText>
                </w:r>
              </w:del>
            </w:sdtContent>
          </w:sdt>
        </w:p>
      </w:sdtContent>
    </w:sdt>
    <w:sdt>
      <w:sdtPr>
        <w:tag w:val="goog_rdk_134"/>
      </w:sdtPr>
      <w:sdtContent>
        <w:p w:rsidR="00000000" w:rsidDel="00000000" w:rsidP="00000000" w:rsidRDefault="00000000" w:rsidRPr="00000000" w14:paraId="000000BF">
          <w:pPr>
            <w:spacing w:before="240" w:line="360" w:lineRule="auto"/>
            <w:ind w:firstLine="720"/>
            <w:rPr>
              <w:ins w:author="Aaron Scofield" w:id="34" w:date="2022-04-04T20:46:00Z"/>
              <w:rFonts w:ascii="Times New Roman" w:cs="Times New Roman" w:eastAsia="Times New Roman" w:hAnsi="Times New Roman"/>
              <w:sz w:val="24"/>
              <w:szCs w:val="24"/>
            </w:rPr>
          </w:pPr>
          <w:sdt>
            <w:sdtPr>
              <w:tag w:val="goog_rdk_133"/>
            </w:sdtPr>
            <w:sdtContent>
              <w:ins w:author="Aaron Scofield" w:id="34" w:date="2022-04-04T20:46:00Z">
                <w:r w:rsidDel="00000000" w:rsidR="00000000" w:rsidRPr="00000000">
                  <w:rPr>
                    <w:rtl w:val="0"/>
                  </w:rPr>
                </w:r>
              </w:ins>
            </w:sdtContent>
          </w:sdt>
        </w:p>
      </w:sdtContent>
    </w:sdt>
    <w:sdt>
      <w:sdtPr>
        <w:tag w:val="goog_rdk_136"/>
      </w:sdtPr>
      <w:sdtContent>
        <w:p w:rsidR="00000000" w:rsidDel="00000000" w:rsidP="00000000" w:rsidRDefault="00000000" w:rsidRPr="00000000" w14:paraId="000000C0">
          <w:pPr>
            <w:spacing w:before="240" w:line="360" w:lineRule="auto"/>
            <w:ind w:firstLine="720"/>
            <w:rPr>
              <w:ins w:author="Aaron Scofield" w:id="34" w:date="2022-04-04T20:46:00Z"/>
              <w:rFonts w:ascii="Times New Roman" w:cs="Times New Roman" w:eastAsia="Times New Roman" w:hAnsi="Times New Roman"/>
              <w:sz w:val="24"/>
              <w:szCs w:val="24"/>
            </w:rPr>
          </w:pPr>
          <w:sdt>
            <w:sdtPr>
              <w:tag w:val="goog_rdk_135"/>
            </w:sdtPr>
            <w:sdtContent>
              <w:ins w:author="Aaron Scofield" w:id="34" w:date="2022-04-04T20:46:00Z">
                <w:r w:rsidDel="00000000" w:rsidR="00000000" w:rsidRPr="00000000">
                  <w:rPr>
                    <w:rtl w:val="0"/>
                  </w:rPr>
                </w:r>
              </w:ins>
            </w:sdtContent>
          </w:sdt>
        </w:p>
      </w:sdtContent>
    </w:sdt>
    <w:sdt>
      <w:sdtPr>
        <w:tag w:val="goog_rdk_138"/>
      </w:sdtPr>
      <w:sdtContent>
        <w:p w:rsidR="00000000" w:rsidDel="00000000" w:rsidP="00000000" w:rsidRDefault="00000000" w:rsidRPr="00000000" w14:paraId="000000C1">
          <w:pPr>
            <w:spacing w:before="240" w:line="360" w:lineRule="auto"/>
            <w:ind w:firstLine="720"/>
            <w:rPr>
              <w:ins w:author="Aaron Scofield" w:id="34" w:date="2022-04-04T20:46:00Z"/>
              <w:rFonts w:ascii="Times New Roman" w:cs="Times New Roman" w:eastAsia="Times New Roman" w:hAnsi="Times New Roman"/>
              <w:sz w:val="24"/>
              <w:szCs w:val="24"/>
            </w:rPr>
          </w:pPr>
          <w:sdt>
            <w:sdtPr>
              <w:tag w:val="goog_rdk_137"/>
            </w:sdtPr>
            <w:sdtContent>
              <w:ins w:author="Aaron Scofield" w:id="34" w:date="2022-04-04T20:46:00Z">
                <w:r w:rsidDel="00000000" w:rsidR="00000000" w:rsidRPr="00000000">
                  <w:rPr>
                    <w:rtl w:val="0"/>
                  </w:rPr>
                </w:r>
              </w:ins>
            </w:sdtContent>
          </w:sdt>
        </w:p>
      </w:sdtContent>
    </w:sdt>
    <w:sdt>
      <w:sdtPr>
        <w:tag w:val="goog_rdk_140"/>
      </w:sdtPr>
      <w:sdtContent>
        <w:p w:rsidR="00000000" w:rsidDel="00000000" w:rsidP="00000000" w:rsidRDefault="00000000" w:rsidRPr="00000000" w14:paraId="000000C2">
          <w:pPr>
            <w:spacing w:before="240" w:line="360" w:lineRule="auto"/>
            <w:ind w:firstLine="720"/>
            <w:rPr>
              <w:ins w:author="Aaron Scofield" w:id="34" w:date="2022-04-04T20:46:00Z"/>
              <w:rFonts w:ascii="Times New Roman" w:cs="Times New Roman" w:eastAsia="Times New Roman" w:hAnsi="Times New Roman"/>
              <w:b w:val="1"/>
              <w:sz w:val="28"/>
              <w:szCs w:val="28"/>
            </w:rPr>
          </w:pPr>
          <w:sdt>
            <w:sdtPr>
              <w:tag w:val="goog_rdk_139"/>
            </w:sdtPr>
            <w:sdtContent>
              <w:ins w:author="Aaron Scofield" w:id="34" w:date="2022-04-04T20:46:00Z">
                <w:r w:rsidDel="00000000" w:rsidR="00000000" w:rsidRPr="00000000">
                  <w:rPr>
                    <w:rtl w:val="0"/>
                  </w:rPr>
                </w:r>
              </w:ins>
            </w:sdtContent>
          </w:sdt>
        </w:p>
      </w:sdtContent>
    </w:sdt>
    <w:sdt>
      <w:sdtPr>
        <w:tag w:val="goog_rdk_142"/>
      </w:sdtPr>
      <w:sdtContent>
        <w:p w:rsidR="00000000" w:rsidDel="00000000" w:rsidP="00000000" w:rsidRDefault="00000000" w:rsidRPr="00000000" w14:paraId="000000C3">
          <w:pPr>
            <w:spacing w:before="240" w:line="360" w:lineRule="auto"/>
            <w:ind w:firstLine="720"/>
            <w:rPr>
              <w:ins w:author="Aaron Scofield" w:id="34" w:date="2022-04-04T20:46:00Z"/>
              <w:rFonts w:ascii="Times New Roman" w:cs="Times New Roman" w:eastAsia="Times New Roman" w:hAnsi="Times New Roman"/>
              <w:b w:val="1"/>
              <w:sz w:val="28"/>
              <w:szCs w:val="28"/>
            </w:rPr>
          </w:pPr>
          <w:sdt>
            <w:sdtPr>
              <w:tag w:val="goog_rdk_141"/>
            </w:sdtPr>
            <w:sdtContent>
              <w:ins w:author="Aaron Scofield" w:id="34" w:date="2022-04-04T20:46:00Z">
                <w:r w:rsidDel="00000000" w:rsidR="00000000" w:rsidRPr="00000000">
                  <w:rPr>
                    <w:rtl w:val="0"/>
                  </w:rPr>
                </w:r>
              </w:ins>
            </w:sdtContent>
          </w:sdt>
        </w:p>
      </w:sdtContent>
    </w:sdt>
    <w:p w:rsidR="00000000" w:rsidDel="00000000" w:rsidP="00000000" w:rsidRDefault="00000000" w:rsidRPr="00000000" w14:paraId="000000C4">
      <w:pPr>
        <w:spacing w:before="240" w:line="25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w:t>
      </w:r>
      <w:sdt>
        <w:sdtPr>
          <w:tag w:val="goog_rdk_143"/>
        </w:sdtPr>
        <w:sdtContent>
          <w:ins w:author="Aaron Scofield" w:id="35" w:date="2022-04-04T20:47:00Z">
            <w:r w:rsidDel="00000000" w:rsidR="00000000" w:rsidRPr="00000000">
              <w:rPr>
                <w:rFonts w:ascii="Times New Roman" w:cs="Times New Roman" w:eastAsia="Times New Roman" w:hAnsi="Times New Roman"/>
                <w:b w:val="1"/>
                <w:sz w:val="28"/>
                <w:szCs w:val="28"/>
                <w:rtl w:val="0"/>
              </w:rPr>
              <w:t xml:space="preserve">3</w:t>
            </w:r>
          </w:ins>
        </w:sdtContent>
      </w:sdt>
      <w:sdt>
        <w:sdtPr>
          <w:tag w:val="goog_rdk_144"/>
        </w:sdtPr>
        <w:sdtContent>
          <w:del w:author="Aaron Scofield" w:id="35" w:date="2022-04-04T20:47:00Z">
            <w:r w:rsidDel="00000000" w:rsidR="00000000" w:rsidRPr="00000000">
              <w:rPr>
                <w:rFonts w:ascii="Times New Roman" w:cs="Times New Roman" w:eastAsia="Times New Roman" w:hAnsi="Times New Roman"/>
                <w:b w:val="1"/>
                <w:sz w:val="28"/>
                <w:szCs w:val="28"/>
                <w:rtl w:val="0"/>
              </w:rPr>
              <w:delText xml:space="preserve">1</w:delText>
            </w:r>
          </w:del>
        </w:sdtContent>
      </w:sdt>
      <w:r w:rsidDel="00000000" w:rsidR="00000000" w:rsidRPr="00000000">
        <w:rPr>
          <w:rtl w:val="0"/>
        </w:rPr>
      </w:r>
    </w:p>
    <w:p w:rsidR="00000000" w:rsidDel="00000000" w:rsidP="00000000" w:rsidRDefault="00000000" w:rsidRPr="00000000" w14:paraId="000000C5">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Alice wants to create an audio segment for the day and set a tag</w:t>
      </w:r>
    </w:p>
    <w:p w:rsidR="00000000" w:rsidDel="00000000" w:rsidP="00000000" w:rsidRDefault="00000000" w:rsidRPr="00000000" w14:paraId="000000C6">
      <w:pPr>
        <w:numPr>
          <w:ilvl w:val="0"/>
          <w:numId w:val="5"/>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signs in to her 60 seconds account, which navigates her to the Calendar Interface</w:t>
      </w:r>
    </w:p>
    <w:p w:rsidR="00000000" w:rsidDel="00000000" w:rsidP="00000000" w:rsidRDefault="00000000" w:rsidRPr="00000000" w14:paraId="000000C7">
      <w:pPr>
        <w:numPr>
          <w:ilvl w:val="0"/>
          <w:numId w:val="5"/>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clicks on the highlighted current day, which brings up that days page</w:t>
      </w:r>
    </w:p>
    <w:p w:rsidR="00000000" w:rsidDel="00000000" w:rsidP="00000000" w:rsidRDefault="00000000" w:rsidRPr="00000000" w14:paraId="000000C8">
      <w:pPr>
        <w:numPr>
          <w:ilvl w:val="0"/>
          <w:numId w:val="5"/>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clicks the ‘Record’ button and records for 60 seconds</w:t>
      </w:r>
    </w:p>
    <w:p w:rsidR="00000000" w:rsidDel="00000000" w:rsidP="00000000" w:rsidRDefault="00000000" w:rsidRPr="00000000" w14:paraId="000000C9">
      <w:pPr>
        <w:numPr>
          <w:ilvl w:val="0"/>
          <w:numId w:val="5"/>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finished recording, </w:t>
      </w:r>
      <w:sdt>
        <w:sdtPr>
          <w:tag w:val="goog_rdk_145"/>
        </w:sdtPr>
        <w:sdtContent>
          <w:del w:author="Aaron Scofield" w:id="36" w:date="2022-04-04T20:27:00Z">
            <w:r w:rsidDel="00000000" w:rsidR="00000000" w:rsidRPr="00000000">
              <w:rPr>
                <w:rFonts w:ascii="Times New Roman" w:cs="Times New Roman" w:eastAsia="Times New Roman" w:hAnsi="Times New Roman"/>
                <w:sz w:val="24"/>
                <w:szCs w:val="24"/>
                <w:rtl w:val="0"/>
              </w:rPr>
              <w:delText xml:space="preserve">Alice writes a description </w:delText>
            </w:r>
          </w:del>
        </w:sdtContent>
      </w:sdt>
      <w:sdt>
        <w:sdtPr>
          <w:tag w:val="goog_rdk_146"/>
        </w:sdtPr>
        <w:sdtContent>
          <w:ins w:author="Aaron Scofield" w:id="36" w:date="2022-04-04T20:27:00Z">
            <w:r w:rsidDel="00000000" w:rsidR="00000000" w:rsidRPr="00000000">
              <w:rPr>
                <w:rFonts w:ascii="Times New Roman" w:cs="Times New Roman" w:eastAsia="Times New Roman" w:hAnsi="Times New Roman"/>
                <w:sz w:val="24"/>
                <w:szCs w:val="24"/>
                <w:rtl w:val="0"/>
              </w:rPr>
              <w:t xml:space="preserve">reviews and edits the transcription of her recording, optionally </w:t>
            </w:r>
          </w:ins>
        </w:sdtContent>
      </w:sdt>
      <w:sdt>
        <w:sdtPr>
          <w:tag w:val="goog_rdk_147"/>
        </w:sdtPr>
        <w:sdtContent>
          <w:del w:author="Aaron Scofield" w:id="37" w:date="2022-04-04T20:28:00Z">
            <w:r w:rsidDel="00000000" w:rsidR="00000000" w:rsidRPr="00000000">
              <w:rPr>
                <w:rFonts w:ascii="Times New Roman" w:cs="Times New Roman" w:eastAsia="Times New Roman" w:hAnsi="Times New Roman"/>
                <w:sz w:val="24"/>
                <w:szCs w:val="24"/>
                <w:rtl w:val="0"/>
              </w:rPr>
              <w:delText xml:space="preserve">and </w:delText>
            </w:r>
          </w:del>
        </w:sdtContent>
      </w:sdt>
      <w:r w:rsidDel="00000000" w:rsidR="00000000" w:rsidRPr="00000000">
        <w:rPr>
          <w:rFonts w:ascii="Times New Roman" w:cs="Times New Roman" w:eastAsia="Times New Roman" w:hAnsi="Times New Roman"/>
          <w:sz w:val="24"/>
          <w:szCs w:val="24"/>
          <w:rtl w:val="0"/>
        </w:rPr>
        <w:t xml:space="preserve">tags her location</w:t>
      </w:r>
      <w:sdt>
        <w:sdtPr>
          <w:tag w:val="goog_rdk_148"/>
        </w:sdtPr>
        <w:sdtContent>
          <w:ins w:author="Aaron Scofield" w:id="38" w:date="2022-04-04T20:28:00Z">
            <w:r w:rsidDel="00000000" w:rsidR="00000000" w:rsidRPr="00000000">
              <w:rPr>
                <w:rFonts w:ascii="Times New Roman" w:cs="Times New Roman" w:eastAsia="Times New Roman" w:hAnsi="Times New Roman"/>
                <w:sz w:val="24"/>
                <w:szCs w:val="24"/>
                <w:rtl w:val="0"/>
              </w:rPr>
              <w:t xml:space="preserve"> or other </w:t>
            </w:r>
          </w:ins>
        </w:sdtContent>
      </w:sdt>
      <w:sdt>
        <w:sdtPr>
          <w:tag w:val="goog_rdk_149"/>
        </w:sdtPr>
        <w:sdtContent>
          <w:del w:author="Aaron Scofield" w:id="38" w:date="2022-04-04T20:28:00Z">
            <w:r w:rsidDel="00000000" w:rsidR="00000000" w:rsidRPr="00000000">
              <w:rPr>
                <w:rFonts w:ascii="Times New Roman" w:cs="Times New Roman" w:eastAsia="Times New Roman" w:hAnsi="Times New Roman"/>
                <w:sz w:val="24"/>
                <w:szCs w:val="24"/>
                <w:rtl w:val="0"/>
              </w:rPr>
              <w:delText xml:space="preserve">, the date, and several </w:delText>
            </w:r>
          </w:del>
        </w:sdtContent>
      </w:sdt>
      <w:r w:rsidDel="00000000" w:rsidR="00000000" w:rsidRPr="00000000">
        <w:rPr>
          <w:rFonts w:ascii="Times New Roman" w:cs="Times New Roman" w:eastAsia="Times New Roman" w:hAnsi="Times New Roman"/>
          <w:sz w:val="24"/>
          <w:szCs w:val="24"/>
          <w:rtl w:val="0"/>
        </w:rPr>
        <w:t xml:space="preserve">custom tags (any text she wants</w:t>
      </w:r>
      <w:sdt>
        <w:sdtPr>
          <w:tag w:val="goog_rdk_150"/>
        </w:sdtPr>
        <w:sdtContent>
          <w:del w:author="Aaron Scofield" w:id="39" w:date="2022-04-04T20:28:00Z">
            <w:r w:rsidDel="00000000" w:rsidR="00000000" w:rsidRPr="00000000">
              <w:rPr>
                <w:rFonts w:ascii="Times New Roman" w:cs="Times New Roman" w:eastAsia="Times New Roman" w:hAnsi="Times New Roman"/>
                <w:sz w:val="24"/>
                <w:szCs w:val="24"/>
                <w:rtl w:val="0"/>
              </w:rPr>
              <w:delText xml:space="preserve">)</w:delText>
            </w:r>
          </w:del>
        </w:sdtContent>
      </w:sdt>
      <w:sdt>
        <w:sdtPr>
          <w:tag w:val="goog_rdk_151"/>
        </w:sdtPr>
        <w:sdtContent>
          <w:ins w:author="Aaron Scofield" w:id="39" w:date="2022-04-04T20:28:00Z">
            <w:r w:rsidDel="00000000" w:rsidR="00000000" w:rsidRPr="00000000">
              <w:rPr>
                <w:rFonts w:ascii="Times New Roman" w:cs="Times New Roman" w:eastAsia="Times New Roman" w:hAnsi="Times New Roman"/>
                <w:sz w:val="24"/>
                <w:szCs w:val="24"/>
                <w:rtl w:val="0"/>
              </w:rPr>
              <w:t xml:space="preserve">).  </w:t>
            </w:r>
          </w:ins>
        </w:sdtContent>
      </w:sdt>
      <w:r w:rsidDel="00000000" w:rsidR="00000000" w:rsidRPr="00000000">
        <w:rPr>
          <w:rtl w:val="0"/>
        </w:rPr>
      </w:r>
    </w:p>
    <w:p w:rsidR="00000000" w:rsidDel="00000000" w:rsidP="00000000" w:rsidRDefault="00000000" w:rsidRPr="00000000" w14:paraId="000000CA">
      <w:pPr>
        <w:numPr>
          <w:ilvl w:val="0"/>
          <w:numId w:val="5"/>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hits the ‘Save’ button on the day’s page</w:t>
      </w:r>
      <w:sdt>
        <w:sdtPr>
          <w:tag w:val="goog_rdk_152"/>
        </w:sdtPr>
        <w:sdtContent>
          <w:del w:author="Aaron Scofield" w:id="40" w:date="2022-04-04T20:30:00Z">
            <w:r w:rsidDel="00000000" w:rsidR="00000000" w:rsidRPr="00000000">
              <w:rPr>
                <w:rFonts w:ascii="Times New Roman" w:cs="Times New Roman" w:eastAsia="Times New Roman" w:hAnsi="Times New Roman"/>
                <w:sz w:val="24"/>
                <w:szCs w:val="24"/>
                <w:rtl w:val="0"/>
              </w:rPr>
              <w:delText xml:space="preserve">, </w:delText>
            </w:r>
          </w:del>
        </w:sdtContent>
      </w:sdt>
      <w:sdt>
        <w:sdtPr>
          <w:tag w:val="goog_rdk_153"/>
        </w:sdtPr>
        <w:sdtContent>
          <w:ins w:author="Aaron Scofield" w:id="40" w:date="2022-04-04T20:30:00Z">
            <w:r w:rsidDel="00000000" w:rsidR="00000000" w:rsidRPr="00000000">
              <w:rPr>
                <w:rFonts w:ascii="Times New Roman" w:cs="Times New Roman" w:eastAsia="Times New Roman" w:hAnsi="Times New Roman"/>
                <w:sz w:val="24"/>
                <w:szCs w:val="24"/>
                <w:rtl w:val="0"/>
              </w:rPr>
              <w:t xml:space="preserve">, and her </w:t>
            </w:r>
          </w:ins>
        </w:sdtContent>
      </w:sdt>
      <w:r w:rsidDel="00000000" w:rsidR="00000000" w:rsidRPr="00000000">
        <w:rPr>
          <w:rFonts w:ascii="Times New Roman" w:cs="Times New Roman" w:eastAsia="Times New Roman" w:hAnsi="Times New Roman"/>
          <w:sz w:val="24"/>
          <w:szCs w:val="24"/>
          <w:rtl w:val="0"/>
        </w:rPr>
        <w:t xml:space="preserve">input (audio file</w:t>
      </w:r>
      <w:sdt>
        <w:sdtPr>
          <w:tag w:val="goog_rdk_154"/>
        </w:sdtPr>
        <w:sdtContent>
          <w:del w:author="Aaron Scofield" w:id="41" w:date="2022-04-04T20:30:00Z">
            <w:r w:rsidDel="00000000" w:rsidR="00000000" w:rsidRPr="00000000">
              <w:rPr>
                <w:rFonts w:ascii="Times New Roman" w:cs="Times New Roman" w:eastAsia="Times New Roman" w:hAnsi="Times New Roman"/>
                <w:sz w:val="24"/>
                <w:szCs w:val="24"/>
                <w:rtl w:val="0"/>
              </w:rPr>
              <w:delText xml:space="preserve">, description</w:delText>
            </w:r>
          </w:del>
        </w:sdtContent>
      </w:sdt>
      <w:r w:rsidDel="00000000" w:rsidR="00000000" w:rsidRPr="00000000">
        <w:rPr>
          <w:rFonts w:ascii="Times New Roman" w:cs="Times New Roman" w:eastAsia="Times New Roman" w:hAnsi="Times New Roman"/>
          <w:sz w:val="24"/>
          <w:szCs w:val="24"/>
          <w:rtl w:val="0"/>
        </w:rPr>
        <w:t xml:space="preserve">, tags, etc) is sent from client to the </w:t>
      </w:r>
      <w:sdt>
        <w:sdtPr>
          <w:tag w:val="goog_rdk_155"/>
        </w:sdtPr>
        <w:sdtContent>
          <w:del w:author="Aaron Scofield" w:id="42" w:date="2022-04-04T20:30:00Z">
            <w:r w:rsidDel="00000000" w:rsidR="00000000" w:rsidRPr="00000000">
              <w:rPr>
                <w:rFonts w:ascii="Times New Roman" w:cs="Times New Roman" w:eastAsia="Times New Roman" w:hAnsi="Times New Roman"/>
                <w:sz w:val="24"/>
                <w:szCs w:val="24"/>
                <w:rtl w:val="0"/>
              </w:rPr>
              <w:delText xml:space="preserve">Microsoft Azure API</w:delText>
            </w:r>
          </w:del>
        </w:sdtContent>
      </w:sdt>
      <w:sdt>
        <w:sdtPr>
          <w:tag w:val="goog_rdk_156"/>
        </w:sdtPr>
        <w:sdtContent>
          <w:ins w:author="Aaron Scofield" w:id="42" w:date="2022-04-04T20:30:00Z">
            <w:r w:rsidDel="00000000" w:rsidR="00000000" w:rsidRPr="00000000">
              <w:rPr>
                <w:rFonts w:ascii="Times New Roman" w:cs="Times New Roman" w:eastAsia="Times New Roman" w:hAnsi="Times New Roman"/>
                <w:sz w:val="24"/>
                <w:szCs w:val="24"/>
                <w:rtl w:val="0"/>
              </w:rPr>
              <w:t xml:space="preserve">backend of the application.</w:t>
            </w:r>
          </w:ins>
        </w:sdtContent>
      </w:sdt>
      <w:r w:rsidDel="00000000" w:rsidR="00000000" w:rsidRPr="00000000">
        <w:rPr>
          <w:rtl w:val="0"/>
        </w:rPr>
      </w:r>
    </w:p>
    <w:p w:rsidR="00000000" w:rsidDel="00000000" w:rsidP="00000000" w:rsidRDefault="00000000" w:rsidRPr="00000000" w14:paraId="000000CB">
      <w:pPr>
        <w:numPr>
          <w:ilvl w:val="0"/>
          <w:numId w:val="5"/>
        </w:numPr>
        <w:spacing w:line="256" w:lineRule="auto"/>
        <w:ind w:left="720" w:hanging="360"/>
        <w:rPr>
          <w:rFonts w:ascii="Times New Roman" w:cs="Times New Roman" w:eastAsia="Times New Roman" w:hAnsi="Times New Roman"/>
          <w:sz w:val="24"/>
          <w:szCs w:val="24"/>
        </w:rPr>
      </w:pPr>
      <w:sdt>
        <w:sdtPr>
          <w:tag w:val="goog_rdk_158"/>
        </w:sdtPr>
        <w:sdtContent>
          <w:ins w:author="Aaron Scofield" w:id="43" w:date="2022-04-04T20:30:00Z">
            <w:r w:rsidDel="00000000" w:rsidR="00000000" w:rsidRPr="00000000">
              <w:rPr>
                <w:rFonts w:ascii="Times New Roman" w:cs="Times New Roman" w:eastAsia="Times New Roman" w:hAnsi="Times New Roman"/>
                <w:sz w:val="24"/>
                <w:szCs w:val="24"/>
                <w:rtl w:val="0"/>
              </w:rPr>
              <w:t xml:space="preserve">The backend of the application creates a record in the database for the recording, populating the date, creator, URL, tags, and transcript field automatically. </w:t>
            </w:r>
          </w:ins>
        </w:sdtContent>
      </w:sdt>
      <w:sdt>
        <w:sdtPr>
          <w:tag w:val="goog_rdk_159"/>
        </w:sdtPr>
        <w:sdtContent>
          <w:del w:author="Aaron Scofield" w:id="43" w:date="2022-04-04T20:30:00Z">
            <w:r w:rsidDel="00000000" w:rsidR="00000000" w:rsidRPr="00000000">
              <w:rPr>
                <w:rFonts w:ascii="Times New Roman" w:cs="Times New Roman" w:eastAsia="Times New Roman" w:hAnsi="Times New Roman"/>
                <w:sz w:val="24"/>
                <w:szCs w:val="24"/>
                <w:rtl w:val="0"/>
              </w:rPr>
              <w:delText xml:space="preserve">Input is then save in storage to be called upon by the Database Service to be loaded into a page again when the user visits this same day’s page again</w:delText>
            </w:r>
          </w:del>
        </w:sdtContent>
      </w:sdt>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213360</wp:posOffset>
            </wp:positionH>
            <wp:positionV relativeFrom="paragraph">
              <wp:posOffset>640080</wp:posOffset>
            </wp:positionV>
            <wp:extent cx="5311775" cy="2578735"/>
            <wp:effectExtent b="0" l="0" r="0" t="0"/>
            <wp:wrapTopAndBottom distB="114300" distT="114300"/>
            <wp:docPr id="30"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311775" cy="2578735"/>
                    </a:xfrm>
                    <a:prstGeom prst="rect"/>
                    <a:ln/>
                  </pic:spPr>
                </pic:pic>
              </a:graphicData>
            </a:graphic>
          </wp:anchor>
        </w:drawing>
      </w:r>
    </w:p>
    <w:p w:rsidR="00000000" w:rsidDel="00000000" w:rsidP="00000000" w:rsidRDefault="00000000" w:rsidRPr="00000000" w14:paraId="000000CC">
      <w:pPr>
        <w:spacing w:line="25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w:t>
      </w:r>
      <w:sdt>
        <w:sdtPr>
          <w:tag w:val="goog_rdk_160"/>
        </w:sdtPr>
        <w:sdtContent>
          <w:ins w:author="Aaron Scofield" w:id="44" w:date="2022-04-04T20:47:00Z">
            <w:r w:rsidDel="00000000" w:rsidR="00000000" w:rsidRPr="00000000">
              <w:rPr>
                <w:rFonts w:ascii="Times New Roman" w:cs="Times New Roman" w:eastAsia="Times New Roman" w:hAnsi="Times New Roman"/>
                <w:i w:val="1"/>
                <w:sz w:val="24"/>
                <w:szCs w:val="24"/>
                <w:rtl w:val="0"/>
              </w:rPr>
              <w:t xml:space="preserve">4</w:t>
            </w:r>
          </w:ins>
        </w:sdtContent>
      </w:sdt>
      <w:sdt>
        <w:sdtPr>
          <w:tag w:val="goog_rdk_161"/>
        </w:sdtPr>
        <w:sdtContent>
          <w:del w:author="Aaron Scofield" w:id="44" w:date="2022-04-04T20:47:00Z">
            <w:r w:rsidDel="00000000" w:rsidR="00000000" w:rsidRPr="00000000">
              <w:rPr>
                <w:rFonts w:ascii="Times New Roman" w:cs="Times New Roman" w:eastAsia="Times New Roman" w:hAnsi="Times New Roman"/>
                <w:i w:val="1"/>
                <w:sz w:val="24"/>
                <w:szCs w:val="24"/>
                <w:rtl w:val="0"/>
              </w:rPr>
              <w:delText xml:space="preserve">2</w:delText>
            </w:r>
          </w:del>
        </w:sdtContent>
      </w:sdt>
      <w:r w:rsidDel="00000000" w:rsidR="00000000" w:rsidRPr="00000000">
        <w:rPr>
          <w:rFonts w:ascii="Times New Roman" w:cs="Times New Roman" w:eastAsia="Times New Roman" w:hAnsi="Times New Roman"/>
          <w:i w:val="1"/>
          <w:sz w:val="24"/>
          <w:szCs w:val="24"/>
          <w:rtl w:val="0"/>
        </w:rPr>
        <w:t xml:space="preserve">. Sequence diagram of making a recording and setting a tag</w:t>
      </w:r>
    </w:p>
    <w:sdt>
      <w:sdtPr>
        <w:tag w:val="goog_rdk_164"/>
      </w:sdtPr>
      <w:sdtContent>
        <w:p w:rsidR="00000000" w:rsidDel="00000000" w:rsidP="00000000" w:rsidRDefault="00000000" w:rsidRPr="00000000" w14:paraId="000000CD">
          <w:pPr>
            <w:spacing w:line="256" w:lineRule="auto"/>
            <w:rPr>
              <w:del w:author="Aaron Scofield" w:id="45" w:date="2022-04-04T20:31:00Z"/>
              <w:rFonts w:ascii="Times New Roman" w:cs="Times New Roman" w:eastAsia="Times New Roman" w:hAnsi="Times New Roman"/>
              <w:b w:val="1"/>
              <w:sz w:val="26"/>
              <w:szCs w:val="26"/>
            </w:rPr>
          </w:pPr>
          <w:sdt>
            <w:sdtPr>
              <w:tag w:val="goog_rdk_163"/>
            </w:sdtPr>
            <w:sdtContent>
              <w:del w:author="Aaron Scofield" w:id="45" w:date="2022-04-04T20:31:00Z">
                <w:r w:rsidDel="00000000" w:rsidR="00000000" w:rsidRPr="00000000">
                  <w:rPr>
                    <w:rtl w:val="0"/>
                  </w:rPr>
                </w:r>
              </w:del>
            </w:sdtContent>
          </w:sdt>
        </w:p>
      </w:sdtContent>
    </w:sdt>
    <w:sdt>
      <w:sdtPr>
        <w:tag w:val="goog_rdk_166"/>
      </w:sdtPr>
      <w:sdtContent>
        <w:p w:rsidR="00000000" w:rsidDel="00000000" w:rsidP="00000000" w:rsidRDefault="00000000" w:rsidRPr="00000000" w14:paraId="000000CE">
          <w:pPr>
            <w:spacing w:line="256" w:lineRule="auto"/>
            <w:rPr>
              <w:del w:author="Aaron Scofield" w:id="45" w:date="2022-04-04T20:31:00Z"/>
              <w:rFonts w:ascii="Times New Roman" w:cs="Times New Roman" w:eastAsia="Times New Roman" w:hAnsi="Times New Roman"/>
              <w:b w:val="1"/>
              <w:sz w:val="26"/>
              <w:szCs w:val="26"/>
            </w:rPr>
          </w:pPr>
          <w:sdt>
            <w:sdtPr>
              <w:tag w:val="goog_rdk_165"/>
            </w:sdtPr>
            <w:sdtContent>
              <w:del w:author="Aaron Scofield" w:id="45" w:date="2022-04-04T20:31:00Z">
                <w:r w:rsidDel="00000000" w:rsidR="00000000" w:rsidRPr="00000000">
                  <w:rPr>
                    <w:rtl w:val="0"/>
                  </w:rPr>
                </w:r>
              </w:del>
            </w:sdtContent>
          </w:sdt>
        </w:p>
      </w:sdtContent>
    </w:sdt>
    <w:sdt>
      <w:sdtPr>
        <w:tag w:val="goog_rdk_168"/>
      </w:sdtPr>
      <w:sdtContent>
        <w:p w:rsidR="00000000" w:rsidDel="00000000" w:rsidP="00000000" w:rsidRDefault="00000000" w:rsidRPr="00000000" w14:paraId="000000CF">
          <w:pPr>
            <w:spacing w:line="256" w:lineRule="auto"/>
            <w:rPr>
              <w:del w:author="Aaron Scofield" w:id="45" w:date="2022-04-04T20:31:00Z"/>
              <w:rFonts w:ascii="Times New Roman" w:cs="Times New Roman" w:eastAsia="Times New Roman" w:hAnsi="Times New Roman"/>
              <w:b w:val="1"/>
              <w:sz w:val="26"/>
              <w:szCs w:val="26"/>
            </w:rPr>
          </w:pPr>
          <w:sdt>
            <w:sdtPr>
              <w:tag w:val="goog_rdk_167"/>
            </w:sdtPr>
            <w:sdtContent>
              <w:del w:author="Aaron Scofield" w:id="45" w:date="2022-04-04T20:31:00Z">
                <w:r w:rsidDel="00000000" w:rsidR="00000000" w:rsidRPr="00000000">
                  <w:rPr>
                    <w:rtl w:val="0"/>
                  </w:rPr>
                </w:r>
              </w:del>
            </w:sdtContent>
          </w:sdt>
        </w:p>
      </w:sdtContent>
    </w:sdt>
    <w:sdt>
      <w:sdtPr>
        <w:tag w:val="goog_rdk_170"/>
      </w:sdtPr>
      <w:sdtContent>
        <w:p w:rsidR="00000000" w:rsidDel="00000000" w:rsidP="00000000" w:rsidRDefault="00000000" w:rsidRPr="00000000" w14:paraId="000000D0">
          <w:pPr>
            <w:spacing w:line="256" w:lineRule="auto"/>
            <w:rPr>
              <w:del w:author="Aaron Scofield" w:id="45" w:date="2022-04-04T20:31:00Z"/>
              <w:rFonts w:ascii="Times New Roman" w:cs="Times New Roman" w:eastAsia="Times New Roman" w:hAnsi="Times New Roman"/>
              <w:b w:val="1"/>
              <w:sz w:val="26"/>
              <w:szCs w:val="26"/>
            </w:rPr>
          </w:pPr>
          <w:sdt>
            <w:sdtPr>
              <w:tag w:val="goog_rdk_169"/>
            </w:sdtPr>
            <w:sdtContent>
              <w:del w:author="Aaron Scofield" w:id="45" w:date="2022-04-04T20:31:00Z">
                <w:r w:rsidDel="00000000" w:rsidR="00000000" w:rsidRPr="00000000">
                  <w:rPr>
                    <w:rtl w:val="0"/>
                  </w:rPr>
                </w:r>
              </w:del>
            </w:sdtContent>
          </w:sdt>
        </w:p>
      </w:sdtContent>
    </w:sdt>
    <w:sdt>
      <w:sdtPr>
        <w:tag w:val="goog_rdk_172"/>
      </w:sdtPr>
      <w:sdtContent>
        <w:p w:rsidR="00000000" w:rsidDel="00000000" w:rsidP="00000000" w:rsidRDefault="00000000" w:rsidRPr="00000000" w14:paraId="000000D1">
          <w:pPr>
            <w:spacing w:line="256" w:lineRule="auto"/>
            <w:rPr>
              <w:del w:author="Aaron Scofield" w:id="45" w:date="2022-04-04T20:31:00Z"/>
              <w:rFonts w:ascii="Times New Roman" w:cs="Times New Roman" w:eastAsia="Times New Roman" w:hAnsi="Times New Roman"/>
              <w:b w:val="1"/>
              <w:sz w:val="26"/>
              <w:szCs w:val="26"/>
            </w:rPr>
          </w:pPr>
          <w:sdt>
            <w:sdtPr>
              <w:tag w:val="goog_rdk_171"/>
            </w:sdtPr>
            <w:sdtContent>
              <w:del w:author="Aaron Scofield" w:id="45" w:date="2022-04-04T20:31:00Z">
                <w:r w:rsidDel="00000000" w:rsidR="00000000" w:rsidRPr="00000000">
                  <w:rPr>
                    <w:rtl w:val="0"/>
                  </w:rPr>
                </w:r>
              </w:del>
            </w:sdtContent>
          </w:sdt>
        </w:p>
      </w:sdtContent>
    </w:sdt>
    <w:p w:rsidR="00000000" w:rsidDel="00000000" w:rsidP="00000000" w:rsidRDefault="00000000" w:rsidRPr="00000000" w14:paraId="000000D2">
      <w:pPr>
        <w:spacing w:line="256" w:lineRule="auto"/>
        <w:rPr>
          <w:rFonts w:ascii="Times New Roman" w:cs="Times New Roman" w:eastAsia="Times New Roman" w:hAnsi="Times New Roman"/>
          <w:b w:val="1"/>
          <w:sz w:val="26"/>
          <w:szCs w:val="26"/>
        </w:rPr>
      </w:pPr>
      <w:r w:rsidDel="00000000" w:rsidR="00000000" w:rsidRPr="00000000">
        <w:rPr>
          <w:rtl w:val="0"/>
        </w:rPr>
      </w:r>
    </w:p>
    <w:sdt>
      <w:sdtPr>
        <w:tag w:val="goog_rdk_175"/>
      </w:sdtPr>
      <w:sdtContent>
        <w:p w:rsidR="00000000" w:rsidDel="00000000" w:rsidP="00000000" w:rsidRDefault="00000000" w:rsidRPr="00000000" w14:paraId="000000D3">
          <w:pPr>
            <w:spacing w:line="256" w:lineRule="auto"/>
            <w:rPr>
              <w:ins w:author="Aaron Scofield" w:id="46" w:date="2022-04-04T20:42:00Z"/>
              <w:rFonts w:ascii="Times New Roman" w:cs="Times New Roman" w:eastAsia="Times New Roman" w:hAnsi="Times New Roman"/>
              <w:b w:val="1"/>
              <w:sz w:val="26"/>
              <w:szCs w:val="26"/>
            </w:rPr>
          </w:pPr>
          <w:sdt>
            <w:sdtPr>
              <w:tag w:val="goog_rdk_174"/>
            </w:sdtPr>
            <w:sdtContent>
              <w:ins w:author="Aaron Scofield" w:id="46" w:date="2022-04-04T20:42:00Z">
                <w:r w:rsidDel="00000000" w:rsidR="00000000" w:rsidRPr="00000000">
                  <w:rPr>
                    <w:rtl w:val="0"/>
                  </w:rPr>
                </w:r>
              </w:ins>
            </w:sdtContent>
          </w:sdt>
        </w:p>
      </w:sdtContent>
    </w:sdt>
    <w:sdt>
      <w:sdtPr>
        <w:tag w:val="goog_rdk_177"/>
      </w:sdtPr>
      <w:sdtContent>
        <w:p w:rsidR="00000000" w:rsidDel="00000000" w:rsidP="00000000" w:rsidRDefault="00000000" w:rsidRPr="00000000" w14:paraId="000000D4">
          <w:pPr>
            <w:spacing w:line="256" w:lineRule="auto"/>
            <w:rPr>
              <w:ins w:author="Aaron Scofield" w:id="46" w:date="2022-04-04T20:42:00Z"/>
              <w:rFonts w:ascii="Times New Roman" w:cs="Times New Roman" w:eastAsia="Times New Roman" w:hAnsi="Times New Roman"/>
              <w:b w:val="1"/>
              <w:sz w:val="26"/>
              <w:szCs w:val="26"/>
            </w:rPr>
          </w:pPr>
          <w:sdt>
            <w:sdtPr>
              <w:tag w:val="goog_rdk_176"/>
            </w:sdtPr>
            <w:sdtContent>
              <w:ins w:author="Aaron Scofield" w:id="46" w:date="2022-04-04T20:42:00Z">
                <w:r w:rsidDel="00000000" w:rsidR="00000000" w:rsidRPr="00000000">
                  <w:rPr>
                    <w:rtl w:val="0"/>
                  </w:rPr>
                </w:r>
              </w:ins>
            </w:sdtContent>
          </w:sdt>
        </w:p>
      </w:sdtContent>
    </w:sdt>
    <w:sdt>
      <w:sdtPr>
        <w:tag w:val="goog_rdk_179"/>
      </w:sdtPr>
      <w:sdtContent>
        <w:p w:rsidR="00000000" w:rsidDel="00000000" w:rsidP="00000000" w:rsidRDefault="00000000" w:rsidRPr="00000000" w14:paraId="000000D5">
          <w:pPr>
            <w:spacing w:line="256" w:lineRule="auto"/>
            <w:rPr>
              <w:ins w:author="Aaron Scofield" w:id="46" w:date="2022-04-04T20:42:00Z"/>
              <w:rFonts w:ascii="Times New Roman" w:cs="Times New Roman" w:eastAsia="Times New Roman" w:hAnsi="Times New Roman"/>
              <w:b w:val="1"/>
              <w:sz w:val="26"/>
              <w:szCs w:val="26"/>
            </w:rPr>
          </w:pPr>
          <w:sdt>
            <w:sdtPr>
              <w:tag w:val="goog_rdk_178"/>
            </w:sdtPr>
            <w:sdtContent>
              <w:ins w:author="Aaron Scofield" w:id="46" w:date="2022-04-04T20:42:00Z">
                <w:r w:rsidDel="00000000" w:rsidR="00000000" w:rsidRPr="00000000">
                  <w:rPr>
                    <w:rtl w:val="0"/>
                  </w:rPr>
                </w:r>
              </w:ins>
            </w:sdtContent>
          </w:sdt>
        </w:p>
      </w:sdtContent>
    </w:sdt>
    <w:sdt>
      <w:sdtPr>
        <w:tag w:val="goog_rdk_181"/>
      </w:sdtPr>
      <w:sdtContent>
        <w:p w:rsidR="00000000" w:rsidDel="00000000" w:rsidP="00000000" w:rsidRDefault="00000000" w:rsidRPr="00000000" w14:paraId="000000D6">
          <w:pPr>
            <w:spacing w:line="256" w:lineRule="auto"/>
            <w:rPr>
              <w:ins w:author="Aaron Scofield" w:id="46" w:date="2022-04-04T20:42:00Z"/>
              <w:rFonts w:ascii="Times New Roman" w:cs="Times New Roman" w:eastAsia="Times New Roman" w:hAnsi="Times New Roman"/>
              <w:b w:val="1"/>
              <w:sz w:val="26"/>
              <w:szCs w:val="26"/>
            </w:rPr>
          </w:pPr>
          <w:sdt>
            <w:sdtPr>
              <w:tag w:val="goog_rdk_180"/>
            </w:sdtPr>
            <w:sdtContent>
              <w:ins w:author="Aaron Scofield" w:id="46" w:date="2022-04-04T20:42:00Z">
                <w:r w:rsidDel="00000000" w:rsidR="00000000" w:rsidRPr="00000000">
                  <w:rPr>
                    <w:rtl w:val="0"/>
                  </w:rPr>
                </w:r>
              </w:ins>
            </w:sdtContent>
          </w:sdt>
        </w:p>
      </w:sdtContent>
    </w:sdt>
    <w:sdt>
      <w:sdtPr>
        <w:tag w:val="goog_rdk_183"/>
      </w:sdtPr>
      <w:sdtContent>
        <w:p w:rsidR="00000000" w:rsidDel="00000000" w:rsidP="00000000" w:rsidRDefault="00000000" w:rsidRPr="00000000" w14:paraId="000000D7">
          <w:pPr>
            <w:spacing w:line="256" w:lineRule="auto"/>
            <w:rPr>
              <w:ins w:author="Aaron Scofield" w:id="46" w:date="2022-04-04T20:42:00Z"/>
              <w:rFonts w:ascii="Times New Roman" w:cs="Times New Roman" w:eastAsia="Times New Roman" w:hAnsi="Times New Roman"/>
              <w:b w:val="1"/>
              <w:sz w:val="26"/>
              <w:szCs w:val="26"/>
            </w:rPr>
          </w:pPr>
          <w:sdt>
            <w:sdtPr>
              <w:tag w:val="goog_rdk_182"/>
            </w:sdtPr>
            <w:sdtContent>
              <w:ins w:author="Aaron Scofield" w:id="46" w:date="2022-04-04T20:42:00Z">
                <w:r w:rsidDel="00000000" w:rsidR="00000000" w:rsidRPr="00000000">
                  <w:rPr>
                    <w:rtl w:val="0"/>
                  </w:rPr>
                </w:r>
              </w:ins>
            </w:sdtContent>
          </w:sdt>
        </w:p>
      </w:sdtContent>
    </w:sdt>
    <w:sdt>
      <w:sdtPr>
        <w:tag w:val="goog_rdk_185"/>
      </w:sdtPr>
      <w:sdtContent>
        <w:p w:rsidR="00000000" w:rsidDel="00000000" w:rsidP="00000000" w:rsidRDefault="00000000" w:rsidRPr="00000000" w14:paraId="000000D8">
          <w:pPr>
            <w:spacing w:line="256" w:lineRule="auto"/>
            <w:rPr>
              <w:ins w:author="Aaron Scofield" w:id="46" w:date="2022-04-04T20:42:00Z"/>
              <w:rFonts w:ascii="Times New Roman" w:cs="Times New Roman" w:eastAsia="Times New Roman" w:hAnsi="Times New Roman"/>
              <w:b w:val="1"/>
              <w:sz w:val="26"/>
              <w:szCs w:val="26"/>
            </w:rPr>
          </w:pPr>
          <w:sdt>
            <w:sdtPr>
              <w:tag w:val="goog_rdk_184"/>
            </w:sdtPr>
            <w:sdtContent>
              <w:ins w:author="Aaron Scofield" w:id="46" w:date="2022-04-04T20:42:00Z">
                <w:r w:rsidDel="00000000" w:rsidR="00000000" w:rsidRPr="00000000">
                  <w:rPr>
                    <w:rtl w:val="0"/>
                  </w:rPr>
                </w:r>
              </w:ins>
            </w:sdtContent>
          </w:sdt>
        </w:p>
      </w:sdtContent>
    </w:sdt>
    <w:sdt>
      <w:sdtPr>
        <w:tag w:val="goog_rdk_187"/>
      </w:sdtPr>
      <w:sdtContent>
        <w:p w:rsidR="00000000" w:rsidDel="00000000" w:rsidP="00000000" w:rsidRDefault="00000000" w:rsidRPr="00000000" w14:paraId="000000D9">
          <w:pPr>
            <w:spacing w:line="256" w:lineRule="auto"/>
            <w:rPr>
              <w:ins w:author="Aaron Scofield" w:id="46" w:date="2022-04-04T20:42:00Z"/>
              <w:rFonts w:ascii="Times New Roman" w:cs="Times New Roman" w:eastAsia="Times New Roman" w:hAnsi="Times New Roman"/>
              <w:b w:val="1"/>
              <w:sz w:val="26"/>
              <w:szCs w:val="26"/>
            </w:rPr>
          </w:pPr>
          <w:sdt>
            <w:sdtPr>
              <w:tag w:val="goog_rdk_186"/>
            </w:sdtPr>
            <w:sdtContent>
              <w:ins w:author="Aaron Scofield" w:id="46" w:date="2022-04-04T20:42:00Z">
                <w:r w:rsidDel="00000000" w:rsidR="00000000" w:rsidRPr="00000000">
                  <w:rPr>
                    <w:rtl w:val="0"/>
                  </w:rPr>
                </w:r>
              </w:ins>
            </w:sdtContent>
          </w:sdt>
        </w:p>
      </w:sdtContent>
    </w:sdt>
    <w:p w:rsidR="00000000" w:rsidDel="00000000" w:rsidP="00000000" w:rsidRDefault="00000000" w:rsidRPr="00000000" w14:paraId="000000DA">
      <w:pPr>
        <w:spacing w:line="256" w:lineRule="auto"/>
        <w:rPr>
          <w:rFonts w:ascii="Times New Roman" w:cs="Times New Roman" w:eastAsia="Times New Roman" w:hAnsi="Times New Roman"/>
          <w:b w:val="1"/>
          <w:sz w:val="26"/>
          <w:szCs w:val="26"/>
        </w:rPr>
      </w:pPr>
      <w:r w:rsidDel="00000000" w:rsidR="00000000" w:rsidRPr="00000000">
        <w:rPr>
          <w:rtl w:val="0"/>
        </w:rPr>
      </w:r>
    </w:p>
    <w:sdt>
      <w:sdtPr>
        <w:tag w:val="goog_rdk_191"/>
      </w:sdtPr>
      <w:sdtContent>
        <w:p w:rsidR="00000000" w:rsidDel="00000000" w:rsidP="00000000" w:rsidRDefault="00000000" w:rsidRPr="00000000" w14:paraId="000000DB">
          <w:pPr>
            <w:spacing w:line="256" w:lineRule="auto"/>
            <w:rPr>
              <w:ins w:author="Aaron Scofield" w:id="48" w:date="2022-04-04T20:42:00Z"/>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w:t>
          </w:r>
          <w:sdt>
            <w:sdtPr>
              <w:tag w:val="goog_rdk_188"/>
            </w:sdtPr>
            <w:sdtContent>
              <w:ins w:author="Aaron Scofield" w:id="47" w:date="2022-04-04T20:41:00Z">
                <w:r w:rsidDel="00000000" w:rsidR="00000000" w:rsidRPr="00000000">
                  <w:rPr>
                    <w:rFonts w:ascii="Times New Roman" w:cs="Times New Roman" w:eastAsia="Times New Roman" w:hAnsi="Times New Roman"/>
                    <w:b w:val="1"/>
                    <w:sz w:val="28"/>
                    <w:szCs w:val="28"/>
                    <w:rtl w:val="0"/>
                  </w:rPr>
                  <w:t xml:space="preserve">3</w:t>
                </w:r>
              </w:ins>
            </w:sdtContent>
          </w:sdt>
          <w:sdt>
            <w:sdtPr>
              <w:tag w:val="goog_rdk_189"/>
            </w:sdtPr>
            <w:sdtContent>
              <w:del w:author="Aaron Scofield" w:id="47" w:date="2022-04-04T20:41:00Z">
                <w:r w:rsidDel="00000000" w:rsidR="00000000" w:rsidRPr="00000000">
                  <w:rPr>
                    <w:rFonts w:ascii="Times New Roman" w:cs="Times New Roman" w:eastAsia="Times New Roman" w:hAnsi="Times New Roman"/>
                    <w:b w:val="1"/>
                    <w:sz w:val="28"/>
                    <w:szCs w:val="28"/>
                    <w:rtl w:val="0"/>
                  </w:rPr>
                  <w:delText xml:space="preserve">2</w:delText>
                </w:r>
              </w:del>
            </w:sdtContent>
          </w:sdt>
          <w:sdt>
            <w:sdtPr>
              <w:tag w:val="goog_rdk_190"/>
            </w:sdtPr>
            <w:sdtContent>
              <w:ins w:author="Aaron Scofield" w:id="48" w:date="2022-04-04T20:42:00Z">
                <w:r w:rsidDel="00000000" w:rsidR="00000000" w:rsidRPr="00000000">
                  <w:rPr>
                    <w:rtl w:val="0"/>
                  </w:rPr>
                </w:r>
              </w:ins>
            </w:sdtContent>
          </w:sdt>
        </w:p>
      </w:sdtContent>
    </w:sdt>
    <w:p w:rsidR="00000000" w:rsidDel="00000000" w:rsidP="00000000" w:rsidRDefault="00000000" w:rsidRPr="00000000" w14:paraId="000000DC">
      <w:pPr>
        <w:spacing w:line="25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wants to export his audio recording.</w:t>
      </w:r>
    </w:p>
    <w:p w:rsidR="00000000" w:rsidDel="00000000" w:rsidP="00000000" w:rsidRDefault="00000000" w:rsidRPr="00000000" w14:paraId="000000DE">
      <w:pPr>
        <w:numPr>
          <w:ilvl w:val="0"/>
          <w:numId w:val="4"/>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opens his computer and logs into his 60 Seconds account.</w:t>
      </w:r>
    </w:p>
    <w:p w:rsidR="00000000" w:rsidDel="00000000" w:rsidP="00000000" w:rsidRDefault="00000000" w:rsidRPr="00000000" w14:paraId="000000DF">
      <w:pPr>
        <w:numPr>
          <w:ilvl w:val="0"/>
          <w:numId w:val="4"/>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navigates to the calendar page and selects a date.</w:t>
      </w:r>
    </w:p>
    <w:p w:rsidR="00000000" w:rsidDel="00000000" w:rsidP="00000000" w:rsidRDefault="00000000" w:rsidRPr="00000000" w14:paraId="000000E0">
      <w:pPr>
        <w:numPr>
          <w:ilvl w:val="0"/>
          <w:numId w:val="4"/>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clicks on the audio </w:t>
      </w:r>
      <w:sdt>
        <w:sdtPr>
          <w:tag w:val="goog_rdk_192"/>
        </w:sdtPr>
        <w:sdtContent>
          <w:del w:author="Aaron Scofield" w:id="49" w:date="2022-04-04T20:40:00Z">
            <w:r w:rsidDel="00000000" w:rsidR="00000000" w:rsidRPr="00000000">
              <w:rPr>
                <w:rFonts w:ascii="Times New Roman" w:cs="Times New Roman" w:eastAsia="Times New Roman" w:hAnsi="Times New Roman"/>
                <w:sz w:val="24"/>
                <w:szCs w:val="24"/>
                <w:rtl w:val="0"/>
              </w:rPr>
              <w:delText xml:space="preserve">exporting </w:delText>
            </w:r>
          </w:del>
        </w:sdtContent>
      </w:sdt>
      <w:sdt>
        <w:sdtPr>
          <w:tag w:val="goog_rdk_193"/>
        </w:sdtPr>
        <w:sdtContent>
          <w:ins w:author="Aaron Scofield" w:id="49" w:date="2022-04-04T20:40:00Z">
            <w:r w:rsidDel="00000000" w:rsidR="00000000" w:rsidRPr="00000000">
              <w:rPr>
                <w:rFonts w:ascii="Times New Roman" w:cs="Times New Roman" w:eastAsia="Times New Roman" w:hAnsi="Times New Roman"/>
                <w:sz w:val="24"/>
                <w:szCs w:val="24"/>
                <w:rtl w:val="0"/>
              </w:rPr>
              <w:t xml:space="preserve">download </w:t>
            </w:r>
          </w:ins>
        </w:sdtContent>
      </w:sdt>
      <w:r w:rsidDel="00000000" w:rsidR="00000000" w:rsidRPr="00000000">
        <w:rPr>
          <w:rFonts w:ascii="Times New Roman" w:cs="Times New Roman" w:eastAsia="Times New Roman" w:hAnsi="Times New Roman"/>
          <w:sz w:val="24"/>
          <w:szCs w:val="24"/>
          <w:rtl w:val="0"/>
        </w:rPr>
        <w:t xml:space="preserve">button on the date he selected.</w:t>
      </w:r>
    </w:p>
    <w:sdt>
      <w:sdtPr>
        <w:tag w:val="goog_rdk_198"/>
      </w:sdtPr>
      <w:sdtContent>
        <w:p w:rsidR="00000000" w:rsidDel="00000000" w:rsidP="00000000" w:rsidRDefault="00000000" w:rsidRPr="00000000" w14:paraId="000000E1">
          <w:pPr>
            <w:numPr>
              <w:ilvl w:val="0"/>
              <w:numId w:val="4"/>
            </w:numPr>
            <w:spacing w:line="256" w:lineRule="auto"/>
            <w:ind w:left="720" w:hanging="360"/>
            <w:rPr>
              <w:ins w:author="Aaron Scofield" w:id="52" w:date="2022-04-04T20:46:00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recording</w:t>
          </w:r>
          <w:sdt>
            <w:sdtPr>
              <w:tag w:val="goog_rdk_194"/>
            </w:sdtPr>
            <w:sdtContent>
              <w:ins w:author="Aaron Scofield" w:id="50" w:date="2022-04-04T20:40:00Z">
                <w:r w:rsidDel="00000000" w:rsidR="00000000" w:rsidRPr="00000000">
                  <w:rPr>
                    <w:rFonts w:ascii="Times New Roman" w:cs="Times New Roman" w:eastAsia="Times New Roman" w:hAnsi="Times New Roman"/>
                    <w:sz w:val="24"/>
                    <w:szCs w:val="24"/>
                    <w:rtl w:val="0"/>
                  </w:rPr>
                  <w:t xml:space="preserve"> returned from the database </w:t>
                </w:r>
              </w:ins>
            </w:sdtContent>
          </w:sdt>
          <w:sdt>
            <w:sdtPr>
              <w:tag w:val="goog_rdk_195"/>
            </w:sdtPr>
            <w:sdtContent>
              <w:del w:author="Aaron Scofield" w:id="50" w:date="2022-04-04T20:40:00Z">
                <w:r w:rsidDel="00000000" w:rsidR="00000000" w:rsidRPr="00000000">
                  <w:rPr>
                    <w:rFonts w:ascii="Times New Roman" w:cs="Times New Roman" w:eastAsia="Times New Roman" w:hAnsi="Times New Roman"/>
                    <w:sz w:val="24"/>
                    <w:szCs w:val="24"/>
                    <w:rtl w:val="0"/>
                  </w:rPr>
                  <w:delText xml:space="preserve">s he exported were</w:delText>
                </w:r>
              </w:del>
            </w:sdtContent>
          </w:sdt>
          <w:sdt>
            <w:sdtPr>
              <w:tag w:val="goog_rdk_196"/>
            </w:sdtPr>
            <w:sdtContent>
              <w:ins w:author="Aaron Scofield" w:id="51" w:date="2022-04-04T20:40:00Z">
                <w:r w:rsidDel="00000000" w:rsidR="00000000" w:rsidRPr="00000000">
                  <w:rPr>
                    <w:rFonts w:ascii="Times New Roman" w:cs="Times New Roman" w:eastAsia="Times New Roman" w:hAnsi="Times New Roman"/>
                    <w:sz w:val="24"/>
                    <w:szCs w:val="24"/>
                    <w:rtl w:val="0"/>
                  </w:rPr>
                  <w:t xml:space="preserve">is</w:t>
                </w:r>
              </w:ins>
            </w:sdtContent>
          </w:sdt>
          <w:r w:rsidDel="00000000" w:rsidR="00000000" w:rsidRPr="00000000">
            <w:rPr>
              <w:rFonts w:ascii="Times New Roman" w:cs="Times New Roman" w:eastAsia="Times New Roman" w:hAnsi="Times New Roman"/>
              <w:sz w:val="24"/>
              <w:szCs w:val="24"/>
              <w:rtl w:val="0"/>
            </w:rPr>
            <w:t xml:space="preserve"> saved in his local storage in MP3 format</w:t>
          </w:r>
          <w:sdt>
            <w:sdtPr>
              <w:tag w:val="goog_rdk_197"/>
            </w:sdtPr>
            <w:sdtContent>
              <w:ins w:author="Aaron Scofield" w:id="52" w:date="2022-04-04T20:46:00Z">
                <w:r w:rsidDel="00000000" w:rsidR="00000000" w:rsidRPr="00000000">
                  <w:rPr>
                    <w:rtl w:val="0"/>
                  </w:rPr>
                </w:r>
              </w:ins>
            </w:sdtContent>
          </w:sdt>
        </w:p>
      </w:sdtContent>
    </w:sdt>
    <w:sdt>
      <w:sdtPr>
        <w:tag w:val="goog_rdk_200"/>
      </w:sdtPr>
      <w:sdtContent>
        <w:p w:rsidR="00000000" w:rsidDel="00000000" w:rsidP="00000000" w:rsidRDefault="00000000" w:rsidRPr="00000000" w14:paraId="000000E2">
          <w:pPr>
            <w:spacing w:line="256" w:lineRule="auto"/>
            <w:ind w:left="720" w:firstLine="0"/>
            <w:rPr>
              <w:ins w:author="Aaron Scofield" w:id="53" w:date="2022-04-04T20:43:00Z"/>
              <w:rPrChange w:author="Aaron Scofield" w:id="54" w:date="2022-04-04T20:46:00Z">
                <w:rPr>
                  <w:rFonts w:ascii="Times New Roman" w:cs="Times New Roman" w:eastAsia="Times New Roman" w:hAnsi="Times New Roman"/>
                  <w:sz w:val="24"/>
                  <w:szCs w:val="24"/>
                </w:rPr>
              </w:rPrChange>
            </w:rPr>
            <w:pPrChange w:author="Aaron Scofield" w:id="0" w:date="2022-04-04T20:46:00Z">
              <w:pPr>
                <w:numPr>
                  <w:ilvl w:val="0"/>
                  <w:numId w:val="4"/>
                </w:numPr>
                <w:spacing w:line="256" w:lineRule="auto"/>
                <w:ind w:left="720" w:hanging="360"/>
              </w:pPr>
            </w:pPrChange>
          </w:pPr>
          <w:r w:rsidDel="00000000" w:rsidR="00000000" w:rsidRPr="00000000">
            <w:rPr>
              <w:rFonts w:ascii="Times New Roman" w:cs="Times New Roman" w:eastAsia="Times New Roman" w:hAnsi="Times New Roman"/>
              <w:sz w:val="24"/>
              <w:szCs w:val="24"/>
              <w:rtl w:val="0"/>
            </w:rPr>
            <w:t xml:space="preserve">.</w:t>
          </w:r>
          <w:sdt>
            <w:sdtPr>
              <w:tag w:val="goog_rdk_199"/>
            </w:sdtPr>
            <w:sdtContent>
              <w:ins w:author="Aaron Scofield" w:id="53" w:date="2022-04-04T20:43:00Z">
                <w:r w:rsidDel="00000000" w:rsidR="00000000" w:rsidRPr="00000000">
                  <w:rPr>
                    <w:rtl w:val="0"/>
                  </w:rPr>
                </w:r>
              </w:ins>
            </w:sdtContent>
          </w:sdt>
        </w:p>
      </w:sdtContent>
    </w:sdt>
    <w:sdt>
      <w:sdtPr>
        <w:tag w:val="goog_rdk_201"/>
      </w:sdtPr>
      <w:sdtContent>
        <w:p w:rsidR="00000000" w:rsidDel="00000000" w:rsidP="00000000" w:rsidRDefault="00000000" w:rsidRPr="00000000" w14:paraId="000000E3">
          <w:pPr>
            <w:spacing w:line="256" w:lineRule="auto"/>
            <w:rPr>
              <w:rPrChange w:author="Aaron Scofield" w:id="55" w:date="2022-04-04T20:43:00Z">
                <w:rPr>
                  <w:rFonts w:ascii="Times New Roman" w:cs="Times New Roman" w:eastAsia="Times New Roman" w:hAnsi="Times New Roman"/>
                  <w:sz w:val="24"/>
                  <w:szCs w:val="24"/>
                </w:rPr>
              </w:rPrChange>
            </w:rPr>
            <w:pPrChange w:author="Aaron Scofield" w:id="0" w:date="2022-04-04T20:43:00Z">
              <w:pPr>
                <w:numPr>
                  <w:ilvl w:val="0"/>
                  <w:numId w:val="4"/>
                </w:numPr>
                <w:spacing w:line="256" w:lineRule="auto"/>
                <w:ind w:left="720" w:hanging="360"/>
              </w:pPr>
            </w:pPrChange>
          </w:pPr>
          <w:r w:rsidDel="00000000" w:rsidR="00000000" w:rsidRPr="00000000">
            <w:rPr>
              <w:rtl w:val="0"/>
            </w:rPr>
          </w:r>
        </w:p>
      </w:sdtContent>
    </w:sdt>
    <w:p w:rsidR="00000000" w:rsidDel="00000000" w:rsidP="00000000" w:rsidRDefault="00000000" w:rsidRPr="00000000" w14:paraId="000000E4">
      <w:pPr>
        <w:spacing w:line="256" w:lineRule="auto"/>
        <w:rPr>
          <w:rFonts w:ascii="Times New Roman" w:cs="Times New Roman" w:eastAsia="Times New Roman" w:hAnsi="Times New Roman"/>
          <w:sz w:val="24"/>
          <w:szCs w:val="24"/>
        </w:rPr>
      </w:pPr>
      <w:sdt>
        <w:sdtPr>
          <w:tag w:val="goog_rdk_203"/>
        </w:sdtPr>
        <w:sdtContent>
          <w:ins w:author="Aaron Scofield" w:id="56" w:date="2022-04-04T20:40:00Z">
            <w:r w:rsidDel="00000000" w:rsidR="00000000" w:rsidRPr="00000000">
              <w:rPr>
                <w:rFonts w:ascii="Times New Roman" w:cs="Times New Roman" w:eastAsia="Times New Roman" w:hAnsi="Times New Roman"/>
                <w:sz w:val="24"/>
                <w:szCs w:val="24"/>
              </w:rPr>
              <w:drawing>
                <wp:inline distB="0" distT="0" distL="0" distR="0">
                  <wp:extent cx="5943600" cy="3770630"/>
                  <wp:effectExtent b="0" l="0" r="0" t="0"/>
                  <wp:docPr descr="Diagram&#10;&#10;Description automatically generated" id="23" name="image4.png"/>
                  <a:graphic>
                    <a:graphicData uri="http://schemas.openxmlformats.org/drawingml/2006/picture">
                      <pic:pic>
                        <pic:nvPicPr>
                          <pic:cNvPr descr="Diagram&#10;&#10;Description automatically generated" id="0" name="image4.png"/>
                          <pic:cNvPicPr preferRelativeResize="0"/>
                        </pic:nvPicPr>
                        <pic:blipFill>
                          <a:blip r:embed="rId12"/>
                          <a:srcRect b="0" l="0" r="0" t="0"/>
                          <a:stretch>
                            <a:fillRect/>
                          </a:stretch>
                        </pic:blipFill>
                        <pic:spPr>
                          <a:xfrm>
                            <a:off x="0" y="0"/>
                            <a:ext cx="5943600" cy="3770630"/>
                          </a:xfrm>
                          <a:prstGeom prst="rect"/>
                          <a:ln/>
                        </pic:spPr>
                      </pic:pic>
                    </a:graphicData>
                  </a:graphic>
                </wp:inline>
              </w:drawing>
            </w:r>
          </w:ins>
        </w:sdtContent>
      </w:sdt>
      <w:sdt>
        <w:sdtPr>
          <w:tag w:val="goog_rdk_204"/>
        </w:sdtPr>
        <w:sdtContent>
          <w:del w:author="Aaron Scofield" w:id="56" w:date="2022-04-04T20:40:00Z">
            <w:r w:rsidDel="00000000" w:rsidR="00000000" w:rsidRPr="00000000">
              <w:rPr>
                <w:rFonts w:ascii="Times New Roman" w:cs="Times New Roman" w:eastAsia="Times New Roman" w:hAnsi="Times New Roman"/>
                <w:sz w:val="24"/>
                <w:szCs w:val="24"/>
              </w:rPr>
              <w:drawing>
                <wp:inline distB="114300" distT="114300" distL="114300" distR="114300">
                  <wp:extent cx="5500688" cy="3243995"/>
                  <wp:effectExtent b="0" l="0" r="0" t="0"/>
                  <wp:docPr id="2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00688" cy="3243995"/>
                          </a:xfrm>
                          <a:prstGeom prst="rect"/>
                          <a:ln/>
                        </pic:spPr>
                      </pic:pic>
                    </a:graphicData>
                  </a:graphic>
                </wp:inline>
              </w:drawing>
            </w:r>
          </w:del>
        </w:sdtContent>
      </w:sdt>
      <w:r w:rsidDel="00000000" w:rsidR="00000000" w:rsidRPr="00000000">
        <w:rPr>
          <w:rtl w:val="0"/>
        </w:rPr>
      </w:r>
    </w:p>
    <w:p w:rsidR="00000000" w:rsidDel="00000000" w:rsidP="00000000" w:rsidRDefault="00000000" w:rsidRPr="00000000" w14:paraId="000000E5">
      <w:pPr>
        <w:spacing w:before="240" w:line="25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Figure </w:t>
      </w:r>
      <w:sdt>
        <w:sdtPr>
          <w:tag w:val="goog_rdk_205"/>
        </w:sdtPr>
        <w:sdtContent>
          <w:del w:author="Aaron Scofield" w:id="57" w:date="2022-04-04T20:42:00Z">
            <w:r w:rsidDel="00000000" w:rsidR="00000000" w:rsidRPr="00000000">
              <w:rPr>
                <w:rFonts w:ascii="Times New Roman" w:cs="Times New Roman" w:eastAsia="Times New Roman" w:hAnsi="Times New Roman"/>
                <w:i w:val="1"/>
                <w:sz w:val="24"/>
                <w:szCs w:val="24"/>
                <w:rtl w:val="0"/>
              </w:rPr>
              <w:delText xml:space="preserve">3</w:delText>
            </w:r>
          </w:del>
        </w:sdtContent>
      </w:sdt>
      <w:sdt>
        <w:sdtPr>
          <w:tag w:val="goog_rdk_206"/>
        </w:sdtPr>
        <w:sdtContent>
          <w:ins w:author="Aaron Scofield" w:id="57" w:date="2022-04-04T20:42:00Z">
            <w:r w:rsidDel="00000000" w:rsidR="00000000" w:rsidRPr="00000000">
              <w:rPr>
                <w:rFonts w:ascii="Times New Roman" w:cs="Times New Roman" w:eastAsia="Times New Roman" w:hAnsi="Times New Roman"/>
                <w:i w:val="1"/>
                <w:sz w:val="24"/>
                <w:szCs w:val="24"/>
                <w:rtl w:val="0"/>
              </w:rPr>
              <w:t xml:space="preserve">5</w:t>
            </w:r>
          </w:ins>
        </w:sdtContent>
      </w:sdt>
      <w:r w:rsidDel="00000000" w:rsidR="00000000" w:rsidRPr="00000000">
        <w:rPr>
          <w:rFonts w:ascii="Times New Roman" w:cs="Times New Roman" w:eastAsia="Times New Roman" w:hAnsi="Times New Roman"/>
          <w:i w:val="1"/>
          <w:sz w:val="24"/>
          <w:szCs w:val="24"/>
          <w:rtl w:val="0"/>
        </w:rPr>
        <w:t xml:space="preserve">. Sequence Diagram of </w:t>
      </w:r>
      <w:sdt>
        <w:sdtPr>
          <w:tag w:val="goog_rdk_207"/>
        </w:sdtPr>
        <w:sdtContent>
          <w:del w:author="Aaron Scofield" w:id="58" w:date="2022-04-04T20:41:00Z">
            <w:r w:rsidDel="00000000" w:rsidR="00000000" w:rsidRPr="00000000">
              <w:rPr>
                <w:rFonts w:ascii="Times New Roman" w:cs="Times New Roman" w:eastAsia="Times New Roman" w:hAnsi="Times New Roman"/>
                <w:i w:val="1"/>
                <w:sz w:val="24"/>
                <w:szCs w:val="24"/>
                <w:rtl w:val="0"/>
              </w:rPr>
              <w:delText xml:space="preserve">audio </w:delText>
            </w:r>
          </w:del>
        </w:sdtContent>
      </w:sdt>
      <w:sdt>
        <w:sdtPr>
          <w:tag w:val="goog_rdk_208"/>
        </w:sdtPr>
        <w:sdtContent>
          <w:ins w:author="Aaron Scofield" w:id="58" w:date="2022-04-04T20:41:00Z">
            <w:r w:rsidDel="00000000" w:rsidR="00000000" w:rsidRPr="00000000">
              <w:rPr>
                <w:rFonts w:ascii="Times New Roman" w:cs="Times New Roman" w:eastAsia="Times New Roman" w:hAnsi="Times New Roman"/>
                <w:i w:val="1"/>
                <w:sz w:val="24"/>
                <w:szCs w:val="24"/>
                <w:rtl w:val="0"/>
              </w:rPr>
              <w:t xml:space="preserve">recording </w:t>
            </w:r>
          </w:ins>
        </w:sdtContent>
      </w:sdt>
      <w:sdt>
        <w:sdtPr>
          <w:tag w:val="goog_rdk_209"/>
        </w:sdtPr>
        <w:sdtContent>
          <w:del w:author="Aaron Scofield" w:id="59" w:date="2022-04-04T20:40:00Z">
            <w:r w:rsidDel="00000000" w:rsidR="00000000" w:rsidRPr="00000000">
              <w:rPr>
                <w:rFonts w:ascii="Times New Roman" w:cs="Times New Roman" w:eastAsia="Times New Roman" w:hAnsi="Times New Roman"/>
                <w:i w:val="1"/>
                <w:sz w:val="24"/>
                <w:szCs w:val="24"/>
                <w:rtl w:val="0"/>
              </w:rPr>
              <w:delText xml:space="preserve">exporting</w:delText>
            </w:r>
          </w:del>
        </w:sdtContent>
      </w:sdt>
      <w:sdt>
        <w:sdtPr>
          <w:tag w:val="goog_rdk_210"/>
        </w:sdtPr>
        <w:sdtContent>
          <w:ins w:author="Aaron Scofield" w:id="59" w:date="2022-04-04T20:40:00Z">
            <w:r w:rsidDel="00000000" w:rsidR="00000000" w:rsidRPr="00000000">
              <w:rPr>
                <w:rFonts w:ascii="Times New Roman" w:cs="Times New Roman" w:eastAsia="Times New Roman" w:hAnsi="Times New Roman"/>
                <w:i w:val="1"/>
                <w:sz w:val="24"/>
                <w:szCs w:val="24"/>
                <w:rtl w:val="0"/>
              </w:rPr>
              <w:t xml:space="preserve">downlaoding</w:t>
            </w:r>
          </w:ins>
        </w:sdtContent>
      </w:sdt>
      <w:r w:rsidDel="00000000" w:rsidR="00000000" w:rsidRPr="00000000">
        <w:rPr>
          <w:rtl w:val="0"/>
        </w:rPr>
      </w:r>
    </w:p>
    <w:p w:rsidR="00000000" w:rsidDel="00000000" w:rsidP="00000000" w:rsidRDefault="00000000" w:rsidRPr="00000000" w14:paraId="000000E6">
      <w:pPr>
        <w:spacing w:before="24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before="240" w:line="256" w:lineRule="auto"/>
        <w:rPr>
          <w:rFonts w:ascii="Times New Roman" w:cs="Times New Roman" w:eastAsia="Times New Roman" w:hAnsi="Times New Roman"/>
          <w:b w:val="1"/>
          <w:sz w:val="24"/>
          <w:szCs w:val="24"/>
        </w:rPr>
      </w:pPr>
      <w:r w:rsidDel="00000000" w:rsidR="00000000" w:rsidRPr="00000000">
        <w:rPr>
          <w:rtl w:val="0"/>
        </w:rPr>
      </w:r>
    </w:p>
    <w:sdt>
      <w:sdtPr>
        <w:tag w:val="goog_rdk_213"/>
      </w:sdtPr>
      <w:sdtContent>
        <w:p w:rsidR="00000000" w:rsidDel="00000000" w:rsidP="00000000" w:rsidRDefault="00000000" w:rsidRPr="00000000" w14:paraId="000000E8">
          <w:pPr>
            <w:spacing w:before="240" w:line="256" w:lineRule="auto"/>
            <w:rPr>
              <w:del w:author="Aaron Scofield" w:id="60" w:date="2022-04-04T20:47:00Z"/>
              <w:rFonts w:ascii="Times New Roman" w:cs="Times New Roman" w:eastAsia="Times New Roman" w:hAnsi="Times New Roman"/>
              <w:b w:val="1"/>
              <w:sz w:val="24"/>
              <w:szCs w:val="24"/>
            </w:rPr>
          </w:pPr>
          <w:sdt>
            <w:sdtPr>
              <w:tag w:val="goog_rdk_212"/>
            </w:sdtPr>
            <w:sdtContent>
              <w:del w:author="Aaron Scofield" w:id="60" w:date="2022-04-04T20:47:00Z">
                <w:r w:rsidDel="00000000" w:rsidR="00000000" w:rsidRPr="00000000">
                  <w:rPr>
                    <w:rtl w:val="0"/>
                  </w:rPr>
                </w:r>
              </w:del>
            </w:sdtContent>
          </w:sdt>
        </w:p>
      </w:sdtContent>
    </w:sdt>
    <w:sdt>
      <w:sdtPr>
        <w:tag w:val="goog_rdk_215"/>
      </w:sdtPr>
      <w:sdtContent>
        <w:p w:rsidR="00000000" w:rsidDel="00000000" w:rsidP="00000000" w:rsidRDefault="00000000" w:rsidRPr="00000000" w14:paraId="000000E9">
          <w:pPr>
            <w:spacing w:before="240" w:line="256" w:lineRule="auto"/>
            <w:rPr>
              <w:del w:author="Aaron Scofield" w:id="60" w:date="2022-04-04T20:47:00Z"/>
              <w:rFonts w:ascii="Times New Roman" w:cs="Times New Roman" w:eastAsia="Times New Roman" w:hAnsi="Times New Roman"/>
              <w:b w:val="1"/>
              <w:sz w:val="24"/>
              <w:szCs w:val="24"/>
            </w:rPr>
          </w:pPr>
          <w:sdt>
            <w:sdtPr>
              <w:tag w:val="goog_rdk_214"/>
            </w:sdtPr>
            <w:sdtContent>
              <w:del w:author="Aaron Scofield" w:id="60" w:date="2022-04-04T20:47:00Z">
                <w:r w:rsidDel="00000000" w:rsidR="00000000" w:rsidRPr="00000000">
                  <w:rPr>
                    <w:rtl w:val="0"/>
                  </w:rPr>
                </w:r>
              </w:del>
            </w:sdtContent>
          </w:sdt>
        </w:p>
      </w:sdtContent>
    </w:sdt>
    <w:sdt>
      <w:sdtPr>
        <w:tag w:val="goog_rdk_217"/>
      </w:sdtPr>
      <w:sdtContent>
        <w:p w:rsidR="00000000" w:rsidDel="00000000" w:rsidP="00000000" w:rsidRDefault="00000000" w:rsidRPr="00000000" w14:paraId="000000EA">
          <w:pPr>
            <w:spacing w:before="240" w:line="256" w:lineRule="auto"/>
            <w:rPr>
              <w:del w:author="Aaron Scofield" w:id="60" w:date="2022-04-04T20:47:00Z"/>
              <w:rFonts w:ascii="Times New Roman" w:cs="Times New Roman" w:eastAsia="Times New Roman" w:hAnsi="Times New Roman"/>
              <w:b w:val="1"/>
              <w:sz w:val="24"/>
              <w:szCs w:val="24"/>
            </w:rPr>
          </w:pPr>
          <w:sdt>
            <w:sdtPr>
              <w:tag w:val="goog_rdk_216"/>
            </w:sdtPr>
            <w:sdtContent>
              <w:del w:author="Aaron Scofield" w:id="60" w:date="2022-04-04T20:47:00Z">
                <w:r w:rsidDel="00000000" w:rsidR="00000000" w:rsidRPr="00000000">
                  <w:rPr>
                    <w:rtl w:val="0"/>
                  </w:rPr>
                </w:r>
              </w:del>
            </w:sdtContent>
          </w:sdt>
        </w:p>
      </w:sdtContent>
    </w:sdt>
    <w:sdt>
      <w:sdtPr>
        <w:tag w:val="goog_rdk_219"/>
      </w:sdtPr>
      <w:sdtContent>
        <w:p w:rsidR="00000000" w:rsidDel="00000000" w:rsidP="00000000" w:rsidRDefault="00000000" w:rsidRPr="00000000" w14:paraId="000000EB">
          <w:pPr>
            <w:spacing w:before="240" w:line="256" w:lineRule="auto"/>
            <w:rPr>
              <w:del w:author="Aaron Scofield" w:id="60" w:date="2022-04-04T20:47:00Z"/>
              <w:rFonts w:ascii="Times New Roman" w:cs="Times New Roman" w:eastAsia="Times New Roman" w:hAnsi="Times New Roman"/>
              <w:b w:val="1"/>
              <w:sz w:val="24"/>
              <w:szCs w:val="24"/>
            </w:rPr>
          </w:pPr>
          <w:sdt>
            <w:sdtPr>
              <w:tag w:val="goog_rdk_218"/>
            </w:sdtPr>
            <w:sdtContent>
              <w:del w:author="Aaron Scofield" w:id="60" w:date="2022-04-04T20:47:00Z">
                <w:r w:rsidDel="00000000" w:rsidR="00000000" w:rsidRPr="00000000">
                  <w:rPr>
                    <w:rtl w:val="0"/>
                  </w:rPr>
                </w:r>
              </w:del>
            </w:sdtContent>
          </w:sdt>
        </w:p>
      </w:sdtContent>
    </w:sdt>
    <w:sdt>
      <w:sdtPr>
        <w:tag w:val="goog_rdk_221"/>
      </w:sdtPr>
      <w:sdtContent>
        <w:p w:rsidR="00000000" w:rsidDel="00000000" w:rsidP="00000000" w:rsidRDefault="00000000" w:rsidRPr="00000000" w14:paraId="000000EC">
          <w:pPr>
            <w:spacing w:before="240" w:line="256" w:lineRule="auto"/>
            <w:rPr>
              <w:del w:author="Aaron Scofield" w:id="60" w:date="2022-04-04T20:47:00Z"/>
              <w:rFonts w:ascii="Times New Roman" w:cs="Times New Roman" w:eastAsia="Times New Roman" w:hAnsi="Times New Roman"/>
              <w:b w:val="1"/>
              <w:sz w:val="24"/>
              <w:szCs w:val="24"/>
            </w:rPr>
          </w:pPr>
          <w:sdt>
            <w:sdtPr>
              <w:tag w:val="goog_rdk_220"/>
            </w:sdtPr>
            <w:sdtContent>
              <w:del w:author="Aaron Scofield" w:id="60" w:date="2022-04-04T20:47:00Z">
                <w:r w:rsidDel="00000000" w:rsidR="00000000" w:rsidRPr="00000000">
                  <w:rPr>
                    <w:rtl w:val="0"/>
                  </w:rPr>
                </w:r>
              </w:del>
            </w:sdtContent>
          </w:sdt>
        </w:p>
      </w:sdtContent>
    </w:sdt>
    <w:sdt>
      <w:sdtPr>
        <w:tag w:val="goog_rdk_223"/>
      </w:sdtPr>
      <w:sdtContent>
        <w:p w:rsidR="00000000" w:rsidDel="00000000" w:rsidP="00000000" w:rsidRDefault="00000000" w:rsidRPr="00000000" w14:paraId="000000ED">
          <w:pPr>
            <w:spacing w:before="240" w:line="256" w:lineRule="auto"/>
            <w:rPr>
              <w:del w:author="Aaron Scofield" w:id="60" w:date="2022-04-04T20:47:00Z"/>
              <w:rFonts w:ascii="Times New Roman" w:cs="Times New Roman" w:eastAsia="Times New Roman" w:hAnsi="Times New Roman"/>
              <w:b w:val="1"/>
              <w:sz w:val="24"/>
              <w:szCs w:val="24"/>
            </w:rPr>
          </w:pPr>
          <w:sdt>
            <w:sdtPr>
              <w:tag w:val="goog_rdk_222"/>
            </w:sdtPr>
            <w:sdtContent>
              <w:del w:author="Aaron Scofield" w:id="60" w:date="2022-04-04T20:47:00Z">
                <w:r w:rsidDel="00000000" w:rsidR="00000000" w:rsidRPr="00000000">
                  <w:rPr>
                    <w:rFonts w:ascii="Times New Roman" w:cs="Times New Roman" w:eastAsia="Times New Roman" w:hAnsi="Times New Roman"/>
                    <w:b w:val="1"/>
                    <w:sz w:val="24"/>
                    <w:szCs w:val="24"/>
                    <w:rtl w:val="0"/>
                  </w:rPr>
                  <w:delText xml:space="preserve">Use Case 3</w:delText>
                </w:r>
              </w:del>
            </w:sdtContent>
          </w:sdt>
        </w:p>
      </w:sdtContent>
    </w:sdt>
    <w:sdt>
      <w:sdtPr>
        <w:tag w:val="goog_rdk_225"/>
      </w:sdtPr>
      <w:sdtContent>
        <w:p w:rsidR="00000000" w:rsidDel="00000000" w:rsidP="00000000" w:rsidRDefault="00000000" w:rsidRPr="00000000" w14:paraId="000000EE">
          <w:pPr>
            <w:spacing w:before="240" w:line="256" w:lineRule="auto"/>
            <w:rPr>
              <w:del w:author="Aaron Scofield" w:id="60" w:date="2022-04-04T20:47:00Z"/>
              <w:rFonts w:ascii="Times New Roman" w:cs="Times New Roman" w:eastAsia="Times New Roman" w:hAnsi="Times New Roman"/>
              <w:sz w:val="24"/>
              <w:szCs w:val="24"/>
            </w:rPr>
          </w:pPr>
          <w:sdt>
            <w:sdtPr>
              <w:tag w:val="goog_rdk_224"/>
            </w:sdtPr>
            <w:sdtContent>
              <w:del w:author="Aaron Scofield" w:id="60" w:date="2022-04-04T20:47:00Z">
                <w:r w:rsidDel="00000000" w:rsidR="00000000" w:rsidRPr="00000000">
                  <w:rPr>
                    <w:rFonts w:ascii="Times New Roman" w:cs="Times New Roman" w:eastAsia="Times New Roman" w:hAnsi="Times New Roman"/>
                    <w:sz w:val="24"/>
                    <w:szCs w:val="24"/>
                    <w:rtl w:val="0"/>
                  </w:rPr>
                  <w:delText xml:space="preserve">Ben wants to make a 60 seconds account</w:delText>
                </w:r>
              </w:del>
            </w:sdtContent>
          </w:sdt>
        </w:p>
      </w:sdtContent>
    </w:sdt>
    <w:sdt>
      <w:sdtPr>
        <w:tag w:val="goog_rdk_227"/>
      </w:sdtPr>
      <w:sdtContent>
        <w:p w:rsidR="00000000" w:rsidDel="00000000" w:rsidP="00000000" w:rsidRDefault="00000000" w:rsidRPr="00000000" w14:paraId="000000EF">
          <w:pPr>
            <w:numPr>
              <w:ilvl w:val="0"/>
              <w:numId w:val="6"/>
            </w:numPr>
            <w:spacing w:before="240" w:line="256" w:lineRule="auto"/>
            <w:ind w:left="720" w:hanging="360"/>
            <w:rPr>
              <w:del w:author="Aaron Scofield" w:id="60" w:date="2022-04-04T20:47:00Z"/>
              <w:rFonts w:ascii="Times New Roman" w:cs="Times New Roman" w:eastAsia="Times New Roman" w:hAnsi="Times New Roman"/>
              <w:sz w:val="24"/>
              <w:szCs w:val="24"/>
            </w:rPr>
          </w:pPr>
          <w:sdt>
            <w:sdtPr>
              <w:tag w:val="goog_rdk_226"/>
            </w:sdtPr>
            <w:sdtContent>
              <w:del w:author="Aaron Scofield" w:id="60" w:date="2022-04-04T20:47:00Z">
                <w:r w:rsidDel="00000000" w:rsidR="00000000" w:rsidRPr="00000000">
                  <w:rPr>
                    <w:rFonts w:ascii="Times New Roman" w:cs="Times New Roman" w:eastAsia="Times New Roman" w:hAnsi="Times New Roman"/>
                    <w:sz w:val="24"/>
                    <w:szCs w:val="24"/>
                    <w:rtl w:val="0"/>
                  </w:rPr>
                  <w:delText xml:space="preserve">Ben accesses the application page via 60seconds.io </w:delText>
                </w:r>
              </w:del>
            </w:sdtContent>
          </w:sdt>
        </w:p>
      </w:sdtContent>
    </w:sdt>
    <w:sdt>
      <w:sdtPr>
        <w:tag w:val="goog_rdk_229"/>
      </w:sdtPr>
      <w:sdtContent>
        <w:p w:rsidR="00000000" w:rsidDel="00000000" w:rsidP="00000000" w:rsidRDefault="00000000" w:rsidRPr="00000000" w14:paraId="000000F0">
          <w:pPr>
            <w:numPr>
              <w:ilvl w:val="0"/>
              <w:numId w:val="6"/>
            </w:numPr>
            <w:spacing w:line="256" w:lineRule="auto"/>
            <w:ind w:left="720" w:hanging="360"/>
            <w:rPr>
              <w:del w:author="Aaron Scofield" w:id="60" w:date="2022-04-04T20:47:00Z"/>
              <w:rFonts w:ascii="Times New Roman" w:cs="Times New Roman" w:eastAsia="Times New Roman" w:hAnsi="Times New Roman"/>
              <w:sz w:val="24"/>
              <w:szCs w:val="24"/>
            </w:rPr>
          </w:pPr>
          <w:sdt>
            <w:sdtPr>
              <w:tag w:val="goog_rdk_228"/>
            </w:sdtPr>
            <w:sdtContent>
              <w:del w:author="Aaron Scofield" w:id="60" w:date="2022-04-04T20:47:00Z">
                <w:r w:rsidDel="00000000" w:rsidR="00000000" w:rsidRPr="00000000">
                  <w:rPr>
                    <w:rFonts w:ascii="Times New Roman" w:cs="Times New Roman" w:eastAsia="Times New Roman" w:hAnsi="Times New Roman"/>
                    <w:sz w:val="24"/>
                    <w:szCs w:val="24"/>
                    <w:rtl w:val="0"/>
                  </w:rPr>
                  <w:delText xml:space="preserve">Ben clicks the “create a new account” button on the home screen</w:delText>
                </w:r>
              </w:del>
            </w:sdtContent>
          </w:sdt>
        </w:p>
      </w:sdtContent>
    </w:sdt>
    <w:sdt>
      <w:sdtPr>
        <w:tag w:val="goog_rdk_231"/>
      </w:sdtPr>
      <w:sdtContent>
        <w:p w:rsidR="00000000" w:rsidDel="00000000" w:rsidP="00000000" w:rsidRDefault="00000000" w:rsidRPr="00000000" w14:paraId="000000F1">
          <w:pPr>
            <w:numPr>
              <w:ilvl w:val="0"/>
              <w:numId w:val="6"/>
            </w:numPr>
            <w:spacing w:line="256" w:lineRule="auto"/>
            <w:ind w:left="720" w:hanging="360"/>
            <w:rPr>
              <w:del w:author="Aaron Scofield" w:id="60" w:date="2022-04-04T20:47:00Z"/>
              <w:rFonts w:ascii="Times New Roman" w:cs="Times New Roman" w:eastAsia="Times New Roman" w:hAnsi="Times New Roman"/>
              <w:sz w:val="24"/>
              <w:szCs w:val="24"/>
            </w:rPr>
          </w:pPr>
          <w:sdt>
            <w:sdtPr>
              <w:tag w:val="goog_rdk_230"/>
            </w:sdtPr>
            <w:sdtContent>
              <w:del w:author="Aaron Scofield" w:id="60" w:date="2022-04-04T20:47:00Z">
                <w:r w:rsidDel="00000000" w:rsidR="00000000" w:rsidRPr="00000000">
                  <w:rPr>
                    <w:rFonts w:ascii="Times New Roman" w:cs="Times New Roman" w:eastAsia="Times New Roman" w:hAnsi="Times New Roman"/>
                    <w:sz w:val="24"/>
                    <w:szCs w:val="24"/>
                    <w:rtl w:val="0"/>
                  </w:rPr>
                  <w:delText xml:space="preserve">Ben is redirected to the account creation page</w:delText>
                </w:r>
              </w:del>
            </w:sdtContent>
          </w:sdt>
        </w:p>
      </w:sdtContent>
    </w:sdt>
    <w:sdt>
      <w:sdtPr>
        <w:tag w:val="goog_rdk_233"/>
      </w:sdtPr>
      <w:sdtContent>
        <w:p w:rsidR="00000000" w:rsidDel="00000000" w:rsidP="00000000" w:rsidRDefault="00000000" w:rsidRPr="00000000" w14:paraId="000000F2">
          <w:pPr>
            <w:numPr>
              <w:ilvl w:val="0"/>
              <w:numId w:val="6"/>
            </w:numPr>
            <w:spacing w:line="256" w:lineRule="auto"/>
            <w:ind w:left="720" w:hanging="360"/>
            <w:rPr>
              <w:del w:author="Aaron Scofield" w:id="60" w:date="2022-04-04T20:47:00Z"/>
              <w:rFonts w:ascii="Times New Roman" w:cs="Times New Roman" w:eastAsia="Times New Roman" w:hAnsi="Times New Roman"/>
              <w:sz w:val="24"/>
              <w:szCs w:val="24"/>
            </w:rPr>
          </w:pPr>
          <w:sdt>
            <w:sdtPr>
              <w:tag w:val="goog_rdk_232"/>
            </w:sdtPr>
            <w:sdtContent>
              <w:del w:author="Aaron Scofield" w:id="60" w:date="2022-04-04T20:47:00Z">
                <w:r w:rsidDel="00000000" w:rsidR="00000000" w:rsidRPr="00000000">
                  <w:rPr>
                    <w:rFonts w:ascii="Times New Roman" w:cs="Times New Roman" w:eastAsia="Times New Roman" w:hAnsi="Times New Roman"/>
                    <w:sz w:val="24"/>
                    <w:szCs w:val="24"/>
                    <w:rtl w:val="0"/>
                  </w:rPr>
                  <w:delText xml:space="preserve">Ben clicks on the “sign in with Google” button</w:delText>
                </w:r>
              </w:del>
            </w:sdtContent>
          </w:sdt>
        </w:p>
      </w:sdtContent>
    </w:sdt>
    <w:sdt>
      <w:sdtPr>
        <w:tag w:val="goog_rdk_235"/>
      </w:sdtPr>
      <w:sdtContent>
        <w:p w:rsidR="00000000" w:rsidDel="00000000" w:rsidP="00000000" w:rsidRDefault="00000000" w:rsidRPr="00000000" w14:paraId="000000F3">
          <w:pPr>
            <w:numPr>
              <w:ilvl w:val="0"/>
              <w:numId w:val="6"/>
            </w:numPr>
            <w:spacing w:line="256" w:lineRule="auto"/>
            <w:ind w:left="720" w:hanging="360"/>
            <w:rPr>
              <w:del w:author="Aaron Scofield" w:id="60" w:date="2022-04-04T20:47:00Z"/>
              <w:rFonts w:ascii="Times New Roman" w:cs="Times New Roman" w:eastAsia="Times New Roman" w:hAnsi="Times New Roman"/>
              <w:sz w:val="24"/>
              <w:szCs w:val="24"/>
            </w:rPr>
          </w:pPr>
          <w:sdt>
            <w:sdtPr>
              <w:tag w:val="goog_rdk_234"/>
            </w:sdtPr>
            <w:sdtContent>
              <w:del w:author="Aaron Scofield" w:id="60" w:date="2022-04-04T20:47:00Z">
                <w:r w:rsidDel="00000000" w:rsidR="00000000" w:rsidRPr="00000000">
                  <w:rPr>
                    <w:rFonts w:ascii="Times New Roman" w:cs="Times New Roman" w:eastAsia="Times New Roman" w:hAnsi="Times New Roman"/>
                    <w:sz w:val="24"/>
                    <w:szCs w:val="24"/>
                    <w:rtl w:val="0"/>
                  </w:rPr>
                  <w:delText xml:space="preserve">Ben is redirected to the secure Google sign in page where he is prompted to link his Google account to 60 seconds</w:delText>
                </w:r>
              </w:del>
            </w:sdtContent>
          </w:sdt>
        </w:p>
      </w:sdtContent>
    </w:sdt>
    <w:sdt>
      <w:sdtPr>
        <w:tag w:val="goog_rdk_237"/>
      </w:sdtPr>
      <w:sdtContent>
        <w:p w:rsidR="00000000" w:rsidDel="00000000" w:rsidP="00000000" w:rsidRDefault="00000000" w:rsidRPr="00000000" w14:paraId="000000F4">
          <w:pPr>
            <w:numPr>
              <w:ilvl w:val="0"/>
              <w:numId w:val="6"/>
            </w:numPr>
            <w:spacing w:line="256" w:lineRule="auto"/>
            <w:ind w:left="720" w:hanging="360"/>
            <w:rPr>
              <w:del w:author="Aaron Scofield" w:id="60" w:date="2022-04-04T20:47:00Z"/>
              <w:rFonts w:ascii="Times New Roman" w:cs="Times New Roman" w:eastAsia="Times New Roman" w:hAnsi="Times New Roman"/>
              <w:sz w:val="24"/>
              <w:szCs w:val="24"/>
            </w:rPr>
          </w:pPr>
          <w:sdt>
            <w:sdtPr>
              <w:tag w:val="goog_rdk_236"/>
            </w:sdtPr>
            <w:sdtContent>
              <w:del w:author="Aaron Scofield" w:id="60" w:date="2022-04-04T20:47:00Z">
                <w:r w:rsidDel="00000000" w:rsidR="00000000" w:rsidRPr="00000000">
                  <w:rPr>
                    <w:rFonts w:ascii="Times New Roman" w:cs="Times New Roman" w:eastAsia="Times New Roman" w:hAnsi="Times New Roman"/>
                    <w:sz w:val="24"/>
                    <w:szCs w:val="24"/>
                    <w:rtl w:val="0"/>
                  </w:rPr>
                  <w:delText xml:space="preserve">Ben accepts the terms on the Google sign in page, his Google account is now linked to a 60 Seconds account</w:delText>
                </w:r>
              </w:del>
            </w:sdtContent>
          </w:sdt>
        </w:p>
      </w:sdtContent>
    </w:sdt>
    <w:sdt>
      <w:sdtPr>
        <w:tag w:val="goog_rdk_239"/>
      </w:sdtPr>
      <w:sdtContent>
        <w:p w:rsidR="00000000" w:rsidDel="00000000" w:rsidP="00000000" w:rsidRDefault="00000000" w:rsidRPr="00000000" w14:paraId="000000F5">
          <w:pPr>
            <w:numPr>
              <w:ilvl w:val="0"/>
              <w:numId w:val="6"/>
            </w:numPr>
            <w:spacing w:line="256" w:lineRule="auto"/>
            <w:ind w:left="720" w:hanging="360"/>
            <w:rPr>
              <w:del w:author="Aaron Scofield" w:id="60" w:date="2022-04-04T20:47:00Z"/>
              <w:rFonts w:ascii="Times New Roman" w:cs="Times New Roman" w:eastAsia="Times New Roman" w:hAnsi="Times New Roman"/>
              <w:sz w:val="24"/>
              <w:szCs w:val="24"/>
            </w:rPr>
          </w:pPr>
          <w:sdt>
            <w:sdtPr>
              <w:tag w:val="goog_rdk_238"/>
            </w:sdtPr>
            <w:sdtContent>
              <w:del w:author="Aaron Scofield" w:id="60" w:date="2022-04-04T20:47:00Z">
                <w:r w:rsidDel="00000000" w:rsidR="00000000" w:rsidRPr="00000000">
                  <w:rPr>
                    <w:rFonts w:ascii="Times New Roman" w:cs="Times New Roman" w:eastAsia="Times New Roman" w:hAnsi="Times New Roman"/>
                    <w:sz w:val="24"/>
                    <w:szCs w:val="24"/>
                    <w:rtl w:val="0"/>
                  </w:rPr>
                  <w:delText xml:space="preserve">He is redirected back to 60Seconds.io, now logged into his account</w:delText>
                </w:r>
              </w:del>
            </w:sdtContent>
          </w:sdt>
        </w:p>
      </w:sdtContent>
    </w:sdt>
    <w:sdt>
      <w:sdtPr>
        <w:tag w:val="goog_rdk_241"/>
      </w:sdtPr>
      <w:sdtContent>
        <w:p w:rsidR="00000000" w:rsidDel="00000000" w:rsidP="00000000" w:rsidRDefault="00000000" w:rsidRPr="00000000" w14:paraId="000000F6">
          <w:pPr>
            <w:spacing w:before="240" w:line="256" w:lineRule="auto"/>
            <w:rPr>
              <w:del w:author="Aaron Scofield" w:id="60" w:date="2022-04-04T20:47:00Z"/>
              <w:rFonts w:ascii="Times New Roman" w:cs="Times New Roman" w:eastAsia="Times New Roman" w:hAnsi="Times New Roman"/>
              <w:sz w:val="24"/>
              <w:szCs w:val="24"/>
            </w:rPr>
          </w:pPr>
          <w:sdt>
            <w:sdtPr>
              <w:tag w:val="goog_rdk_240"/>
            </w:sdtPr>
            <w:sdtContent>
              <w:del w:author="Aaron Scofield" w:id="60" w:date="2022-04-04T20:47:00Z">
                <w:r w:rsidDel="00000000" w:rsidR="00000000" w:rsidRPr="00000000">
                  <w:rPr>
                    <w:rFonts w:ascii="Times New Roman" w:cs="Times New Roman" w:eastAsia="Times New Roman" w:hAnsi="Times New Roman"/>
                    <w:sz w:val="24"/>
                    <w:szCs w:val="24"/>
                  </w:rPr>
                  <w:drawing>
                    <wp:inline distB="114300" distT="114300" distL="114300" distR="114300">
                      <wp:extent cx="5915025" cy="3117287"/>
                      <wp:effectExtent b="0" l="0" r="0" t="0"/>
                      <wp:docPr id="25" name="image12.png"/>
                      <a:graphic>
                        <a:graphicData uri="http://schemas.openxmlformats.org/drawingml/2006/picture">
                          <pic:pic>
                            <pic:nvPicPr>
                              <pic:cNvPr id="0" name="image12.png"/>
                              <pic:cNvPicPr preferRelativeResize="0"/>
                            </pic:nvPicPr>
                            <pic:blipFill>
                              <a:blip r:embed="rId9"/>
                              <a:srcRect b="22262" l="0" r="0" t="0"/>
                              <a:stretch>
                                <a:fillRect/>
                              </a:stretch>
                            </pic:blipFill>
                            <pic:spPr>
                              <a:xfrm>
                                <a:off x="0" y="0"/>
                                <a:ext cx="5915025" cy="3117287"/>
                              </a:xfrm>
                              <a:prstGeom prst="rect"/>
                              <a:ln/>
                            </pic:spPr>
                          </pic:pic>
                        </a:graphicData>
                      </a:graphic>
                    </wp:inline>
                  </w:drawing>
                </w:r>
                <w:r w:rsidDel="00000000" w:rsidR="00000000" w:rsidRPr="00000000">
                  <w:rPr>
                    <w:rtl w:val="0"/>
                  </w:rPr>
                </w:r>
              </w:del>
            </w:sdtContent>
          </w:sdt>
        </w:p>
      </w:sdtContent>
    </w:sdt>
    <w:sdt>
      <w:sdtPr>
        <w:tag w:val="goog_rdk_243"/>
      </w:sdtPr>
      <w:sdtContent>
        <w:p w:rsidR="00000000" w:rsidDel="00000000" w:rsidP="00000000" w:rsidRDefault="00000000" w:rsidRPr="00000000" w14:paraId="000000F7">
          <w:pPr>
            <w:spacing w:before="240" w:line="256" w:lineRule="auto"/>
            <w:jc w:val="center"/>
            <w:rPr>
              <w:del w:author="Aaron Scofield" w:id="60" w:date="2022-04-04T20:47:00Z"/>
              <w:rFonts w:ascii="Times New Roman" w:cs="Times New Roman" w:eastAsia="Times New Roman" w:hAnsi="Times New Roman"/>
              <w:i w:val="1"/>
              <w:sz w:val="24"/>
              <w:szCs w:val="24"/>
            </w:rPr>
          </w:pPr>
          <w:sdt>
            <w:sdtPr>
              <w:tag w:val="goog_rdk_242"/>
            </w:sdtPr>
            <w:sdtContent>
              <w:del w:author="Aaron Scofield" w:id="60" w:date="2022-04-04T20:47:00Z">
                <w:r w:rsidDel="00000000" w:rsidR="00000000" w:rsidRPr="00000000">
                  <w:rPr>
                    <w:rFonts w:ascii="Times New Roman" w:cs="Times New Roman" w:eastAsia="Times New Roman" w:hAnsi="Times New Roman"/>
                    <w:i w:val="1"/>
                    <w:sz w:val="24"/>
                    <w:szCs w:val="24"/>
                    <w:rtl w:val="0"/>
                  </w:rPr>
                  <w:delText xml:space="preserve">Figure 4. Sequence Diagram of the Sign Up Process</w:delText>
                </w:r>
              </w:del>
            </w:sdtContent>
          </w:sdt>
        </w:p>
      </w:sdtContent>
    </w:sdt>
    <w:sdt>
      <w:sdtPr>
        <w:tag w:val="goog_rdk_245"/>
      </w:sdtPr>
      <w:sdtContent>
        <w:p w:rsidR="00000000" w:rsidDel="00000000" w:rsidP="00000000" w:rsidRDefault="00000000" w:rsidRPr="00000000" w14:paraId="000000F8">
          <w:pPr>
            <w:spacing w:before="240" w:line="256" w:lineRule="auto"/>
            <w:rPr>
              <w:del w:author="Aaron Scofield" w:id="60" w:date="2022-04-04T20:47:00Z"/>
              <w:rFonts w:ascii="Times New Roman" w:cs="Times New Roman" w:eastAsia="Times New Roman" w:hAnsi="Times New Roman"/>
              <w:b w:val="1"/>
              <w:sz w:val="24"/>
              <w:szCs w:val="24"/>
            </w:rPr>
          </w:pPr>
          <w:sdt>
            <w:sdtPr>
              <w:tag w:val="goog_rdk_244"/>
            </w:sdtPr>
            <w:sdtContent>
              <w:del w:author="Aaron Scofield" w:id="60" w:date="2022-04-04T20:47:00Z">
                <w:r w:rsidDel="00000000" w:rsidR="00000000" w:rsidRPr="00000000">
                  <w:rPr>
                    <w:rtl w:val="0"/>
                  </w:rPr>
                </w:r>
              </w:del>
            </w:sdtContent>
          </w:sdt>
        </w:p>
      </w:sdtContent>
    </w:sdt>
    <w:sdt>
      <w:sdtPr>
        <w:tag w:val="goog_rdk_247"/>
      </w:sdtPr>
      <w:sdtContent>
        <w:p w:rsidR="00000000" w:rsidDel="00000000" w:rsidP="00000000" w:rsidRDefault="00000000" w:rsidRPr="00000000" w14:paraId="000000F9">
          <w:pPr>
            <w:spacing w:before="240" w:line="256" w:lineRule="auto"/>
            <w:rPr>
              <w:del w:author="Aaron Scofield" w:id="60" w:date="2022-04-04T20:47:00Z"/>
              <w:rFonts w:ascii="Times New Roman" w:cs="Times New Roman" w:eastAsia="Times New Roman" w:hAnsi="Times New Roman"/>
              <w:b w:val="1"/>
              <w:sz w:val="24"/>
              <w:szCs w:val="24"/>
            </w:rPr>
          </w:pPr>
          <w:sdt>
            <w:sdtPr>
              <w:tag w:val="goog_rdk_246"/>
            </w:sdtPr>
            <w:sdtContent>
              <w:del w:author="Aaron Scofield" w:id="60" w:date="2022-04-04T20:47:00Z">
                <w:r w:rsidDel="00000000" w:rsidR="00000000" w:rsidRPr="00000000">
                  <w:rPr>
                    <w:rtl w:val="0"/>
                  </w:rPr>
                </w:r>
              </w:del>
            </w:sdtContent>
          </w:sdt>
        </w:p>
      </w:sdtContent>
    </w:sdt>
    <w:sdt>
      <w:sdtPr>
        <w:tag w:val="goog_rdk_249"/>
      </w:sdtPr>
      <w:sdtContent>
        <w:p w:rsidR="00000000" w:rsidDel="00000000" w:rsidP="00000000" w:rsidRDefault="00000000" w:rsidRPr="00000000" w14:paraId="000000FA">
          <w:pPr>
            <w:spacing w:before="240" w:line="256" w:lineRule="auto"/>
            <w:rPr>
              <w:del w:author="Aaron Scofield" w:id="60" w:date="2022-04-04T20:47:00Z"/>
              <w:rFonts w:ascii="Times New Roman" w:cs="Times New Roman" w:eastAsia="Times New Roman" w:hAnsi="Times New Roman"/>
              <w:b w:val="1"/>
              <w:sz w:val="24"/>
              <w:szCs w:val="24"/>
            </w:rPr>
          </w:pPr>
          <w:sdt>
            <w:sdtPr>
              <w:tag w:val="goog_rdk_248"/>
            </w:sdtPr>
            <w:sdtContent>
              <w:del w:author="Aaron Scofield" w:id="60" w:date="2022-04-04T20:47:00Z">
                <w:r w:rsidDel="00000000" w:rsidR="00000000" w:rsidRPr="00000000">
                  <w:rPr>
                    <w:rtl w:val="0"/>
                  </w:rPr>
                </w:r>
              </w:del>
            </w:sdtContent>
          </w:sdt>
        </w:p>
      </w:sdtContent>
    </w:sdt>
    <w:sdt>
      <w:sdtPr>
        <w:tag w:val="goog_rdk_251"/>
      </w:sdtPr>
      <w:sdtContent>
        <w:p w:rsidR="00000000" w:rsidDel="00000000" w:rsidP="00000000" w:rsidRDefault="00000000" w:rsidRPr="00000000" w14:paraId="000000FB">
          <w:pPr>
            <w:spacing w:before="240" w:line="256" w:lineRule="auto"/>
            <w:rPr>
              <w:del w:author="Aaron Scofield" w:id="60" w:date="2022-04-04T20:47:00Z"/>
              <w:rFonts w:ascii="Times New Roman" w:cs="Times New Roman" w:eastAsia="Times New Roman" w:hAnsi="Times New Roman"/>
              <w:b w:val="1"/>
              <w:sz w:val="24"/>
              <w:szCs w:val="24"/>
            </w:rPr>
          </w:pPr>
          <w:sdt>
            <w:sdtPr>
              <w:tag w:val="goog_rdk_250"/>
            </w:sdtPr>
            <w:sdtContent>
              <w:del w:author="Aaron Scofield" w:id="60" w:date="2022-04-04T20:47:00Z">
                <w:r w:rsidDel="00000000" w:rsidR="00000000" w:rsidRPr="00000000">
                  <w:rPr>
                    <w:rFonts w:ascii="Times New Roman" w:cs="Times New Roman" w:eastAsia="Times New Roman" w:hAnsi="Times New Roman"/>
                    <w:b w:val="1"/>
                    <w:sz w:val="24"/>
                    <w:szCs w:val="24"/>
                    <w:rtl w:val="0"/>
                  </w:rPr>
                  <w:delText xml:space="preserve">Use Case 4</w:delText>
                </w:r>
              </w:del>
            </w:sdtContent>
          </w:sdt>
        </w:p>
      </w:sdtContent>
    </w:sdt>
    <w:sdt>
      <w:sdtPr>
        <w:tag w:val="goog_rdk_253"/>
      </w:sdtPr>
      <w:sdtContent>
        <w:p w:rsidR="00000000" w:rsidDel="00000000" w:rsidP="00000000" w:rsidRDefault="00000000" w:rsidRPr="00000000" w14:paraId="000000FC">
          <w:pPr>
            <w:spacing w:before="240" w:line="256" w:lineRule="auto"/>
            <w:rPr>
              <w:del w:author="Aaron Scofield" w:id="60" w:date="2022-04-04T20:47:00Z"/>
              <w:rFonts w:ascii="Times New Roman" w:cs="Times New Roman" w:eastAsia="Times New Roman" w:hAnsi="Times New Roman"/>
              <w:sz w:val="24"/>
              <w:szCs w:val="24"/>
            </w:rPr>
          </w:pPr>
          <w:sdt>
            <w:sdtPr>
              <w:tag w:val="goog_rdk_252"/>
            </w:sdtPr>
            <w:sdtContent>
              <w:del w:author="Aaron Scofield" w:id="60" w:date="2022-04-04T20:47:00Z">
                <w:r w:rsidDel="00000000" w:rsidR="00000000" w:rsidRPr="00000000">
                  <w:rPr>
                    <w:rFonts w:ascii="Times New Roman" w:cs="Times New Roman" w:eastAsia="Times New Roman" w:hAnsi="Times New Roman"/>
                    <w:sz w:val="24"/>
                    <w:szCs w:val="24"/>
                    <w:rtl w:val="0"/>
                  </w:rPr>
                  <w:delText xml:space="preserve">Cameron wants to login to his 60 seconds account</w:delText>
                </w:r>
              </w:del>
            </w:sdtContent>
          </w:sdt>
        </w:p>
      </w:sdtContent>
    </w:sdt>
    <w:sdt>
      <w:sdtPr>
        <w:tag w:val="goog_rdk_256"/>
      </w:sdtPr>
      <w:sdtContent>
        <w:p w:rsidR="00000000" w:rsidDel="00000000" w:rsidP="00000000" w:rsidRDefault="00000000" w:rsidRPr="00000000" w14:paraId="000000FD">
          <w:pPr>
            <w:keepNext w:val="0"/>
            <w:keepLines w:val="0"/>
            <w:pageBreakBefore w:val="0"/>
            <w:widowControl w:val="1"/>
            <w:numPr>
              <w:ilvl w:val="0"/>
              <w:numId w:val="7"/>
            </w:numPr>
            <w:spacing w:after="0" w:before="240" w:line="256" w:lineRule="auto"/>
            <w:ind w:left="720" w:right="0" w:hanging="360"/>
            <w:jc w:val="left"/>
            <w:rPr>
              <w:del w:author="Aaron Scofield" w:id="60" w:date="2022-04-04T20:47:00Z"/>
              <w:rFonts w:ascii="Times New Roman" w:cs="Times New Roman" w:eastAsia="Times New Roman" w:hAnsi="Times New Roman"/>
              <w:b w:val="0"/>
              <w:i w:val="0"/>
              <w:smallCaps w:val="0"/>
              <w:strike w:val="0"/>
              <w:color w:val="000000"/>
              <w:sz w:val="24"/>
              <w:szCs w:val="24"/>
              <w:u w:val="none"/>
              <w:vertAlign w:val="baseline"/>
              <w:rPrChange w:author="Aaron Scofield" w:id="62" w:date="2022-04-04T20:46:00Z">
                <w:rPr/>
              </w:rPrChange>
            </w:rPr>
            <w:pPrChange w:author="Aaron Scofield" w:id="0" w:date="2022-04-04T20:46:00Z">
              <w:pPr>
                <w:numPr>
                  <w:ilvl w:val="0"/>
                  <w:numId w:val="6"/>
                </w:numPr>
                <w:spacing w:before="240" w:line="256" w:lineRule="auto"/>
                <w:ind w:left="720" w:hanging="360"/>
              </w:pPr>
            </w:pPrChange>
          </w:pPr>
          <w:sdt>
            <w:sdtPr>
              <w:tag w:val="goog_rdk_254"/>
            </w:sdtPr>
            <w:sdtContent>
              <w:del w:author="Aaron Scofield" w:id="60" w:date="2022-04-04T20:47:00Z"/>
              <w:sdt>
                <w:sdtPr>
                  <w:tag w:val="goog_rdk_255"/>
                </w:sdtPr>
                <w:sdtContent>
                  <w:del w:author="Aaron Scofield" w:id="60" w:date="2022-04-04T20:47:00Z">
                    <w:r w:rsidDel="00000000" w:rsidR="00000000" w:rsidRPr="00000000">
                      <w:rPr>
                        <w:rFonts w:ascii="Times New Roman" w:cs="Times New Roman" w:eastAsia="Times New Roman" w:hAnsi="Times New Roman"/>
                        <w:sz w:val="24"/>
                        <w:szCs w:val="24"/>
                        <w:rtl w:val="0"/>
                        <w:rPrChange w:author="Aaron Scofield" w:id="61" w:date="2022-04-04T20:44:00Z">
                          <w:rPr/>
                        </w:rPrChange>
                      </w:rPr>
                      <w:delText xml:space="preserve">Cameron opens the home page on 60seconds.io</w:delText>
                    </w:r>
                  </w:del>
                </w:sdtContent>
              </w:sdt>
              <w:del w:author="Aaron Scofield" w:id="60" w:date="2022-04-04T20:47:00Z"/>
            </w:sdtContent>
          </w:sdt>
        </w:p>
      </w:sdtContent>
    </w:sdt>
    <w:sdt>
      <w:sdtPr>
        <w:tag w:val="goog_rdk_259"/>
      </w:sdtPr>
      <w:sdtContent>
        <w:p w:rsidR="00000000" w:rsidDel="00000000" w:rsidP="00000000" w:rsidRDefault="00000000" w:rsidRPr="00000000" w14:paraId="000000FE">
          <w:pPr>
            <w:keepNext w:val="0"/>
            <w:keepLines w:val="0"/>
            <w:pageBreakBefore w:val="0"/>
            <w:widowControl w:val="1"/>
            <w:numPr>
              <w:ilvl w:val="0"/>
              <w:numId w:val="7"/>
            </w:numPr>
            <w:spacing w:after="0" w:before="0" w:line="256" w:lineRule="auto"/>
            <w:ind w:left="720" w:right="0" w:hanging="360"/>
            <w:jc w:val="left"/>
            <w:rPr>
              <w:del w:author="Aaron Scofield" w:id="60" w:date="2022-04-04T20:47:00Z"/>
              <w:rFonts w:ascii="Times New Roman" w:cs="Times New Roman" w:eastAsia="Times New Roman" w:hAnsi="Times New Roman"/>
              <w:b w:val="0"/>
              <w:i w:val="0"/>
              <w:smallCaps w:val="0"/>
              <w:strike w:val="0"/>
              <w:color w:val="000000"/>
              <w:sz w:val="24"/>
              <w:szCs w:val="24"/>
              <w:u w:val="none"/>
              <w:vertAlign w:val="baseline"/>
              <w:rPrChange w:author="Aaron Scofield" w:id="63" w:date="2022-04-04T20:46:00Z">
                <w:rPr/>
              </w:rPrChange>
            </w:rPr>
            <w:pPrChange w:author="Aaron Scofield" w:id="0" w:date="2022-04-04T20:46:00Z">
              <w:pPr>
                <w:numPr>
                  <w:ilvl w:val="0"/>
                  <w:numId w:val="6"/>
                </w:numPr>
                <w:spacing w:line="256" w:lineRule="auto"/>
                <w:ind w:left="720" w:hanging="360"/>
              </w:pPr>
            </w:pPrChange>
          </w:pPr>
          <w:sdt>
            <w:sdtPr>
              <w:tag w:val="goog_rdk_257"/>
            </w:sdtPr>
            <w:sdtContent>
              <w:del w:author="Aaron Scofield" w:id="60" w:date="2022-04-04T20:47:00Z"/>
              <w:sdt>
                <w:sdtPr>
                  <w:tag w:val="goog_rdk_258"/>
                </w:sdtPr>
                <w:sdtContent>
                  <w:del w:author="Aaron Scofield" w:id="60" w:date="2022-04-04T20:47:00Z">
                    <w:r w:rsidDel="00000000" w:rsidR="00000000" w:rsidRPr="00000000">
                      <w:rPr>
                        <w:rFonts w:ascii="Times New Roman" w:cs="Times New Roman" w:eastAsia="Times New Roman" w:hAnsi="Times New Roman"/>
                        <w:sz w:val="24"/>
                        <w:szCs w:val="24"/>
                        <w:rtl w:val="0"/>
                        <w:rPrChange w:author="Aaron Scofield" w:id="61" w:date="2022-04-04T20:44:00Z">
                          <w:rPr/>
                        </w:rPrChange>
                      </w:rPr>
                      <w:delText xml:space="preserve">Cameron clicks the “sign in” button on the home screen</w:delText>
                    </w:r>
                  </w:del>
                </w:sdtContent>
              </w:sdt>
              <w:del w:author="Aaron Scofield" w:id="60" w:date="2022-04-04T20:47:00Z"/>
            </w:sdtContent>
          </w:sdt>
        </w:p>
      </w:sdtContent>
    </w:sdt>
    <w:sdt>
      <w:sdtPr>
        <w:tag w:val="goog_rdk_262"/>
      </w:sdtPr>
      <w:sdtContent>
        <w:p w:rsidR="00000000" w:rsidDel="00000000" w:rsidP="00000000" w:rsidRDefault="00000000" w:rsidRPr="00000000" w14:paraId="000000FF">
          <w:pPr>
            <w:keepNext w:val="0"/>
            <w:keepLines w:val="0"/>
            <w:pageBreakBefore w:val="0"/>
            <w:widowControl w:val="1"/>
            <w:numPr>
              <w:ilvl w:val="0"/>
              <w:numId w:val="7"/>
            </w:numPr>
            <w:spacing w:after="0" w:before="0" w:line="256" w:lineRule="auto"/>
            <w:ind w:left="720" w:right="0" w:hanging="360"/>
            <w:jc w:val="left"/>
            <w:rPr>
              <w:del w:author="Aaron Scofield" w:id="60" w:date="2022-04-04T20:47:00Z"/>
              <w:rFonts w:ascii="Times New Roman" w:cs="Times New Roman" w:eastAsia="Times New Roman" w:hAnsi="Times New Roman"/>
              <w:b w:val="0"/>
              <w:i w:val="0"/>
              <w:smallCaps w:val="0"/>
              <w:strike w:val="0"/>
              <w:color w:val="000000"/>
              <w:sz w:val="24"/>
              <w:szCs w:val="24"/>
              <w:u w:val="none"/>
              <w:vertAlign w:val="baseline"/>
              <w:rPrChange w:author="Aaron Scofield" w:id="64" w:date="2022-04-04T20:46:00Z">
                <w:rPr/>
              </w:rPrChange>
            </w:rPr>
            <w:pPrChange w:author="Aaron Scofield" w:id="0" w:date="2022-04-04T20:46:00Z">
              <w:pPr>
                <w:numPr>
                  <w:ilvl w:val="0"/>
                  <w:numId w:val="6"/>
                </w:numPr>
                <w:spacing w:line="256" w:lineRule="auto"/>
                <w:ind w:left="720" w:hanging="360"/>
              </w:pPr>
            </w:pPrChange>
          </w:pPr>
          <w:sdt>
            <w:sdtPr>
              <w:tag w:val="goog_rdk_260"/>
            </w:sdtPr>
            <w:sdtContent>
              <w:del w:author="Aaron Scofield" w:id="60" w:date="2022-04-04T20:47:00Z"/>
              <w:sdt>
                <w:sdtPr>
                  <w:tag w:val="goog_rdk_261"/>
                </w:sdtPr>
                <w:sdtContent>
                  <w:del w:author="Aaron Scofield" w:id="60" w:date="2022-04-04T20:47:00Z">
                    <w:r w:rsidDel="00000000" w:rsidR="00000000" w:rsidRPr="00000000">
                      <w:rPr>
                        <w:rFonts w:ascii="Times New Roman" w:cs="Times New Roman" w:eastAsia="Times New Roman" w:hAnsi="Times New Roman"/>
                        <w:sz w:val="24"/>
                        <w:szCs w:val="24"/>
                        <w:rtl w:val="0"/>
                        <w:rPrChange w:author="Aaron Scofield" w:id="61" w:date="2022-04-04T20:44:00Z">
                          <w:rPr/>
                        </w:rPrChange>
                      </w:rPr>
                      <w:delText xml:space="preserve">Cameron is redirected to the login page</w:delText>
                    </w:r>
                  </w:del>
                </w:sdtContent>
              </w:sdt>
              <w:del w:author="Aaron Scofield" w:id="60" w:date="2022-04-04T20:47:00Z"/>
            </w:sdtContent>
          </w:sdt>
        </w:p>
      </w:sdtContent>
    </w:sdt>
    <w:sdt>
      <w:sdtPr>
        <w:tag w:val="goog_rdk_265"/>
      </w:sdtPr>
      <w:sdtContent>
        <w:p w:rsidR="00000000" w:rsidDel="00000000" w:rsidP="00000000" w:rsidRDefault="00000000" w:rsidRPr="00000000" w14:paraId="00000100">
          <w:pPr>
            <w:keepNext w:val="0"/>
            <w:keepLines w:val="0"/>
            <w:pageBreakBefore w:val="0"/>
            <w:widowControl w:val="1"/>
            <w:numPr>
              <w:ilvl w:val="0"/>
              <w:numId w:val="7"/>
            </w:numPr>
            <w:spacing w:after="0" w:before="0" w:line="256" w:lineRule="auto"/>
            <w:ind w:left="720" w:right="0" w:hanging="360"/>
            <w:jc w:val="left"/>
            <w:rPr>
              <w:del w:author="Aaron Scofield" w:id="60" w:date="2022-04-04T20:47:00Z"/>
              <w:rFonts w:ascii="Times New Roman" w:cs="Times New Roman" w:eastAsia="Times New Roman" w:hAnsi="Times New Roman"/>
              <w:b w:val="0"/>
              <w:i w:val="0"/>
              <w:smallCaps w:val="0"/>
              <w:strike w:val="0"/>
              <w:color w:val="000000"/>
              <w:sz w:val="24"/>
              <w:szCs w:val="24"/>
              <w:u w:val="none"/>
              <w:vertAlign w:val="baseline"/>
              <w:rPrChange w:author="Aaron Scofield" w:id="65" w:date="2022-04-04T20:46:00Z">
                <w:rPr/>
              </w:rPrChange>
            </w:rPr>
            <w:pPrChange w:author="Aaron Scofield" w:id="0" w:date="2022-04-04T20:46:00Z">
              <w:pPr>
                <w:numPr>
                  <w:ilvl w:val="0"/>
                  <w:numId w:val="6"/>
                </w:numPr>
                <w:spacing w:line="256" w:lineRule="auto"/>
                <w:ind w:left="720" w:hanging="360"/>
              </w:pPr>
            </w:pPrChange>
          </w:pPr>
          <w:sdt>
            <w:sdtPr>
              <w:tag w:val="goog_rdk_263"/>
            </w:sdtPr>
            <w:sdtContent>
              <w:del w:author="Aaron Scofield" w:id="60" w:date="2022-04-04T20:47:00Z"/>
              <w:sdt>
                <w:sdtPr>
                  <w:tag w:val="goog_rdk_264"/>
                </w:sdtPr>
                <w:sdtContent>
                  <w:del w:author="Aaron Scofield" w:id="60" w:date="2022-04-04T20:47:00Z">
                    <w:r w:rsidDel="00000000" w:rsidR="00000000" w:rsidRPr="00000000">
                      <w:rPr>
                        <w:rFonts w:ascii="Times New Roman" w:cs="Times New Roman" w:eastAsia="Times New Roman" w:hAnsi="Times New Roman"/>
                        <w:sz w:val="24"/>
                        <w:szCs w:val="24"/>
                        <w:rtl w:val="0"/>
                        <w:rPrChange w:author="Aaron Scofield" w:id="61" w:date="2022-04-04T20:44:00Z">
                          <w:rPr/>
                        </w:rPrChange>
                      </w:rPr>
                      <w:delText xml:space="preserve">Cameron clicks on the “sign in with Google” button</w:delText>
                    </w:r>
                  </w:del>
                </w:sdtContent>
              </w:sdt>
              <w:del w:author="Aaron Scofield" w:id="60" w:date="2022-04-04T20:47:00Z"/>
            </w:sdtContent>
          </w:sdt>
        </w:p>
      </w:sdtContent>
    </w:sdt>
    <w:sdt>
      <w:sdtPr>
        <w:tag w:val="goog_rdk_268"/>
      </w:sdtPr>
      <w:sdtContent>
        <w:p w:rsidR="00000000" w:rsidDel="00000000" w:rsidP="00000000" w:rsidRDefault="00000000" w:rsidRPr="00000000" w14:paraId="00000101">
          <w:pPr>
            <w:spacing w:line="256" w:lineRule="auto"/>
            <w:rPr>
              <w:del w:author="Aaron Scofield" w:id="60" w:date="2022-04-04T20:47:00Z"/>
              <w:rFonts w:ascii="Times New Roman" w:cs="Times New Roman" w:eastAsia="Times New Roman" w:hAnsi="Times New Roman"/>
              <w:sz w:val="24"/>
              <w:szCs w:val="24"/>
              <w:rPrChange w:author="Aaron Scofield" w:id="66" w:date="2022-04-04T20:44:00Z">
                <w:rPr/>
              </w:rPrChange>
            </w:rPr>
            <w:pPrChange w:author="Aaron Scofield" w:id="0" w:date="2022-04-04T20:44:00Z">
              <w:pPr>
                <w:numPr>
                  <w:ilvl w:val="0"/>
                  <w:numId w:val="6"/>
                </w:numPr>
                <w:spacing w:line="256" w:lineRule="auto"/>
                <w:ind w:left="720" w:hanging="360"/>
              </w:pPr>
            </w:pPrChange>
          </w:pPr>
          <w:sdt>
            <w:sdtPr>
              <w:tag w:val="goog_rdk_266"/>
            </w:sdtPr>
            <w:sdtContent>
              <w:del w:author="Aaron Scofield" w:id="60" w:date="2022-04-04T20:47:00Z"/>
              <w:sdt>
                <w:sdtPr>
                  <w:tag w:val="goog_rdk_267"/>
                </w:sdtPr>
                <w:sdtContent>
                  <w:del w:author="Aaron Scofield" w:id="60" w:date="2022-04-04T20:47:00Z">
                    <w:r w:rsidDel="00000000" w:rsidR="00000000" w:rsidRPr="00000000">
                      <w:rPr>
                        <w:rFonts w:ascii="Times New Roman" w:cs="Times New Roman" w:eastAsia="Times New Roman" w:hAnsi="Times New Roman"/>
                        <w:sz w:val="24"/>
                        <w:szCs w:val="24"/>
                        <w:rtl w:val="0"/>
                        <w:rPrChange w:author="Aaron Scofield" w:id="61" w:date="2022-04-04T20:44:00Z">
                          <w:rPr/>
                        </w:rPrChange>
                      </w:rPr>
                      <w:delText xml:space="preserve">Cameron is redirected to the secure Google sign in page which immediately redirects him back to the app if he’s already logged into his Google account</w:delText>
                    </w:r>
                  </w:del>
                </w:sdtContent>
              </w:sdt>
              <w:del w:author="Aaron Scofield" w:id="60" w:date="2022-04-04T20:47:00Z"/>
            </w:sdtContent>
          </w:sdt>
        </w:p>
      </w:sdtContent>
    </w:sdt>
    <w:sdt>
      <w:sdtPr>
        <w:tag w:val="goog_rdk_270"/>
      </w:sdtPr>
      <w:sdtContent>
        <w:p w:rsidR="00000000" w:rsidDel="00000000" w:rsidP="00000000" w:rsidRDefault="00000000" w:rsidRPr="00000000" w14:paraId="00000102">
          <w:pPr>
            <w:spacing w:line="256" w:lineRule="auto"/>
            <w:rPr>
              <w:del w:author="Aaron Scofield" w:id="60" w:date="2022-04-04T20:47:00Z"/>
              <w:rPrChange w:author="Aaron Scofield" w:id="67" w:date="2022-04-04T20:43:00Z">
                <w:rPr>
                  <w:rFonts w:ascii="Times New Roman" w:cs="Times New Roman" w:eastAsia="Times New Roman" w:hAnsi="Times New Roman"/>
                  <w:sz w:val="24"/>
                  <w:szCs w:val="24"/>
                </w:rPr>
              </w:rPrChange>
            </w:rPr>
            <w:pPrChange w:author="Aaron Scofield" w:id="0" w:date="2022-04-04T20:43:00Z">
              <w:pPr>
                <w:numPr>
                  <w:ilvl w:val="0"/>
                  <w:numId w:val="6"/>
                </w:numPr>
                <w:spacing w:line="256" w:lineRule="auto"/>
                <w:ind w:left="720" w:hanging="360"/>
              </w:pPr>
            </w:pPrChange>
          </w:pPr>
          <w:sdt>
            <w:sdtPr>
              <w:tag w:val="goog_rdk_269"/>
            </w:sdtPr>
            <w:sdtContent>
              <w:del w:author="Aaron Scofield" w:id="60" w:date="2022-04-04T20:47:00Z">
                <w:r w:rsidDel="00000000" w:rsidR="00000000" w:rsidRPr="00000000">
                  <w:rPr>
                    <w:rFonts w:ascii="Times New Roman" w:cs="Times New Roman" w:eastAsia="Times New Roman" w:hAnsi="Times New Roman"/>
                    <w:sz w:val="24"/>
                    <w:szCs w:val="24"/>
                    <w:rtl w:val="0"/>
                  </w:rPr>
                  <w:delText xml:space="preserve">A session cookie is created to make his login persistent</w:delText>
                </w:r>
              </w:del>
            </w:sdtContent>
          </w:sdt>
        </w:p>
      </w:sdtContent>
    </w:sdt>
    <w:sdt>
      <w:sdtPr>
        <w:tag w:val="goog_rdk_272"/>
      </w:sdtPr>
      <w:sdtContent>
        <w:p w:rsidR="00000000" w:rsidDel="00000000" w:rsidP="00000000" w:rsidRDefault="00000000" w:rsidRPr="00000000" w14:paraId="00000103">
          <w:pPr>
            <w:spacing w:before="240" w:line="256" w:lineRule="auto"/>
            <w:jc w:val="center"/>
            <w:rPr>
              <w:del w:author="Aaron Scofield" w:id="60" w:date="2022-04-04T20:47:00Z"/>
              <w:rFonts w:ascii="Times New Roman" w:cs="Times New Roman" w:eastAsia="Times New Roman" w:hAnsi="Times New Roman"/>
              <w:b w:val="1"/>
              <w:sz w:val="32"/>
              <w:szCs w:val="32"/>
              <w:u w:val="single"/>
            </w:rPr>
          </w:pPr>
          <w:sdt>
            <w:sdtPr>
              <w:tag w:val="goog_rdk_271"/>
            </w:sdtPr>
            <w:sdtContent>
              <w:del w:author="Aaron Scofield" w:id="60" w:date="2022-04-04T20:47:00Z">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819775" cy="1914525"/>
                      <wp:effectExtent b="0" l="0" r="0" t="0"/>
                      <wp:docPr id="2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19775" cy="1914525"/>
                              </a:xfrm>
                              <a:prstGeom prst="rect"/>
                              <a:ln/>
                            </pic:spPr>
                          </pic:pic>
                        </a:graphicData>
                      </a:graphic>
                    </wp:inline>
                  </w:drawing>
                </w:r>
                <w:r w:rsidDel="00000000" w:rsidR="00000000" w:rsidRPr="00000000">
                  <w:rPr>
                    <w:rtl w:val="0"/>
                  </w:rPr>
                </w:r>
              </w:del>
            </w:sdtContent>
          </w:sdt>
        </w:p>
      </w:sdtContent>
    </w:sdt>
    <w:sdt>
      <w:sdtPr>
        <w:tag w:val="goog_rdk_274"/>
      </w:sdtPr>
      <w:sdtContent>
        <w:p w:rsidR="00000000" w:rsidDel="00000000" w:rsidP="00000000" w:rsidRDefault="00000000" w:rsidRPr="00000000" w14:paraId="00000104">
          <w:pPr>
            <w:spacing w:before="240" w:line="256" w:lineRule="auto"/>
            <w:jc w:val="center"/>
            <w:rPr>
              <w:del w:author="Aaron Scofield" w:id="60" w:date="2022-04-04T20:47:00Z"/>
              <w:rFonts w:ascii="Times New Roman" w:cs="Times New Roman" w:eastAsia="Times New Roman" w:hAnsi="Times New Roman"/>
              <w:i w:val="1"/>
              <w:sz w:val="24"/>
              <w:szCs w:val="24"/>
            </w:rPr>
          </w:pPr>
          <w:sdt>
            <w:sdtPr>
              <w:tag w:val="goog_rdk_273"/>
            </w:sdtPr>
            <w:sdtContent>
              <w:del w:author="Aaron Scofield" w:id="60" w:date="2022-04-04T20:47:00Z">
                <w:r w:rsidDel="00000000" w:rsidR="00000000" w:rsidRPr="00000000">
                  <w:rPr>
                    <w:rFonts w:ascii="Times New Roman" w:cs="Times New Roman" w:eastAsia="Times New Roman" w:hAnsi="Times New Roman"/>
                    <w:i w:val="1"/>
                    <w:sz w:val="24"/>
                    <w:szCs w:val="24"/>
                    <w:rtl w:val="0"/>
                  </w:rPr>
                  <w:delText xml:space="preserve">Figure 5. Sequence Diagram of the Login Process</w:delText>
                </w:r>
              </w:del>
            </w:sdtContent>
          </w:sdt>
        </w:p>
      </w:sdtContent>
    </w:sdt>
    <w:sdt>
      <w:sdtPr>
        <w:tag w:val="goog_rdk_276"/>
      </w:sdtPr>
      <w:sdtContent>
        <w:p w:rsidR="00000000" w:rsidDel="00000000" w:rsidP="00000000" w:rsidRDefault="00000000" w:rsidRPr="00000000" w14:paraId="00000105">
          <w:pPr>
            <w:spacing w:before="240" w:line="256" w:lineRule="auto"/>
            <w:rPr>
              <w:del w:author="Aaron Scofield" w:id="60" w:date="2022-04-04T20:47:00Z"/>
              <w:rFonts w:ascii="Times New Roman" w:cs="Times New Roman" w:eastAsia="Times New Roman" w:hAnsi="Times New Roman"/>
              <w:b w:val="1"/>
              <w:sz w:val="24"/>
              <w:szCs w:val="24"/>
            </w:rPr>
          </w:pPr>
          <w:sdt>
            <w:sdtPr>
              <w:tag w:val="goog_rdk_275"/>
            </w:sdtPr>
            <w:sdtContent>
              <w:del w:author="Aaron Scofield" w:id="60" w:date="2022-04-04T20:47:00Z">
                <w:r w:rsidDel="00000000" w:rsidR="00000000" w:rsidRPr="00000000">
                  <w:rPr>
                    <w:rtl w:val="0"/>
                  </w:rPr>
                </w:r>
              </w:del>
            </w:sdtContent>
          </w:sdt>
        </w:p>
      </w:sdtContent>
    </w:sdt>
    <w:sdt>
      <w:sdtPr>
        <w:tag w:val="goog_rdk_278"/>
      </w:sdtPr>
      <w:sdtContent>
        <w:p w:rsidR="00000000" w:rsidDel="00000000" w:rsidP="00000000" w:rsidRDefault="00000000" w:rsidRPr="00000000" w14:paraId="00000106">
          <w:pPr>
            <w:spacing w:before="240" w:line="256" w:lineRule="auto"/>
            <w:rPr>
              <w:del w:author="Aaron Scofield" w:id="60" w:date="2022-04-04T20:47:00Z"/>
              <w:rFonts w:ascii="Times New Roman" w:cs="Times New Roman" w:eastAsia="Times New Roman" w:hAnsi="Times New Roman"/>
              <w:b w:val="1"/>
              <w:sz w:val="24"/>
              <w:szCs w:val="24"/>
            </w:rPr>
          </w:pPr>
          <w:sdt>
            <w:sdtPr>
              <w:tag w:val="goog_rdk_277"/>
            </w:sdtPr>
            <w:sdtContent>
              <w:del w:author="Aaron Scofield" w:id="60" w:date="2022-04-04T20:47:00Z">
                <w:r w:rsidDel="00000000" w:rsidR="00000000" w:rsidRPr="00000000">
                  <w:rPr>
                    <w:rtl w:val="0"/>
                  </w:rPr>
                </w:r>
              </w:del>
            </w:sdtContent>
          </w:sdt>
        </w:p>
      </w:sdtContent>
    </w:sdt>
    <w:sdt>
      <w:sdtPr>
        <w:tag w:val="goog_rdk_280"/>
      </w:sdtPr>
      <w:sdtContent>
        <w:p w:rsidR="00000000" w:rsidDel="00000000" w:rsidP="00000000" w:rsidRDefault="00000000" w:rsidRPr="00000000" w14:paraId="00000107">
          <w:pPr>
            <w:spacing w:before="240" w:line="256" w:lineRule="auto"/>
            <w:rPr>
              <w:del w:author="Aaron Scofield" w:id="60" w:date="2022-04-04T20:47:00Z"/>
              <w:rFonts w:ascii="Times New Roman" w:cs="Times New Roman" w:eastAsia="Times New Roman" w:hAnsi="Times New Roman"/>
              <w:b w:val="1"/>
              <w:sz w:val="24"/>
              <w:szCs w:val="24"/>
            </w:rPr>
          </w:pPr>
          <w:sdt>
            <w:sdtPr>
              <w:tag w:val="goog_rdk_279"/>
            </w:sdtPr>
            <w:sdtContent>
              <w:del w:author="Aaron Scofield" w:id="60" w:date="2022-04-04T20:47:00Z">
                <w:r w:rsidDel="00000000" w:rsidR="00000000" w:rsidRPr="00000000">
                  <w:rPr>
                    <w:rtl w:val="0"/>
                  </w:rPr>
                </w:r>
              </w:del>
            </w:sdtContent>
          </w:sdt>
        </w:p>
      </w:sdtContent>
    </w:sdt>
    <w:sdt>
      <w:sdtPr>
        <w:tag w:val="goog_rdk_282"/>
      </w:sdtPr>
      <w:sdtContent>
        <w:p w:rsidR="00000000" w:rsidDel="00000000" w:rsidP="00000000" w:rsidRDefault="00000000" w:rsidRPr="00000000" w14:paraId="00000108">
          <w:pPr>
            <w:spacing w:before="240" w:line="256" w:lineRule="auto"/>
            <w:rPr>
              <w:del w:author="Aaron Scofield" w:id="60" w:date="2022-04-04T20:47:00Z"/>
              <w:rFonts w:ascii="Times New Roman" w:cs="Times New Roman" w:eastAsia="Times New Roman" w:hAnsi="Times New Roman"/>
              <w:b w:val="1"/>
              <w:sz w:val="24"/>
              <w:szCs w:val="24"/>
            </w:rPr>
          </w:pPr>
          <w:sdt>
            <w:sdtPr>
              <w:tag w:val="goog_rdk_281"/>
            </w:sdtPr>
            <w:sdtContent>
              <w:del w:author="Aaron Scofield" w:id="60" w:date="2022-04-04T20:47:00Z">
                <w:r w:rsidDel="00000000" w:rsidR="00000000" w:rsidRPr="00000000">
                  <w:rPr>
                    <w:rtl w:val="0"/>
                  </w:rPr>
                </w:r>
              </w:del>
            </w:sdtContent>
          </w:sdt>
        </w:p>
      </w:sdtContent>
    </w:sdt>
    <w:sdt>
      <w:sdtPr>
        <w:tag w:val="goog_rdk_284"/>
      </w:sdtPr>
      <w:sdtContent>
        <w:p w:rsidR="00000000" w:rsidDel="00000000" w:rsidP="00000000" w:rsidRDefault="00000000" w:rsidRPr="00000000" w14:paraId="00000109">
          <w:pPr>
            <w:spacing w:before="240" w:line="256" w:lineRule="auto"/>
            <w:rPr>
              <w:del w:author="Aaron Scofield" w:id="60" w:date="2022-04-04T20:47:00Z"/>
              <w:rFonts w:ascii="Times New Roman" w:cs="Times New Roman" w:eastAsia="Times New Roman" w:hAnsi="Times New Roman"/>
              <w:b w:val="1"/>
              <w:sz w:val="24"/>
              <w:szCs w:val="24"/>
            </w:rPr>
          </w:pPr>
          <w:sdt>
            <w:sdtPr>
              <w:tag w:val="goog_rdk_283"/>
            </w:sdtPr>
            <w:sdtContent>
              <w:del w:author="Aaron Scofield" w:id="60" w:date="2022-04-04T20:47:00Z">
                <w:r w:rsidDel="00000000" w:rsidR="00000000" w:rsidRPr="00000000">
                  <w:rPr>
                    <w:rtl w:val="0"/>
                  </w:rPr>
                </w:r>
              </w:del>
            </w:sdtContent>
          </w:sdt>
        </w:p>
      </w:sdtContent>
    </w:sdt>
    <w:sdt>
      <w:sdtPr>
        <w:tag w:val="goog_rdk_286"/>
      </w:sdtPr>
      <w:sdtContent>
        <w:p w:rsidR="00000000" w:rsidDel="00000000" w:rsidP="00000000" w:rsidRDefault="00000000" w:rsidRPr="00000000" w14:paraId="0000010A">
          <w:pPr>
            <w:spacing w:before="240" w:line="256" w:lineRule="auto"/>
            <w:rPr>
              <w:del w:author="Aaron Scofield" w:id="60" w:date="2022-04-04T20:47:00Z"/>
              <w:rFonts w:ascii="Times New Roman" w:cs="Times New Roman" w:eastAsia="Times New Roman" w:hAnsi="Times New Roman"/>
              <w:b w:val="1"/>
              <w:sz w:val="24"/>
              <w:szCs w:val="24"/>
            </w:rPr>
          </w:pPr>
          <w:sdt>
            <w:sdtPr>
              <w:tag w:val="goog_rdk_285"/>
            </w:sdtPr>
            <w:sdtContent>
              <w:del w:author="Aaron Scofield" w:id="60" w:date="2022-04-04T20:47:00Z">
                <w:r w:rsidDel="00000000" w:rsidR="00000000" w:rsidRPr="00000000">
                  <w:rPr>
                    <w:rtl w:val="0"/>
                  </w:rPr>
                </w:r>
              </w:del>
            </w:sdtContent>
          </w:sdt>
        </w:p>
      </w:sdtContent>
    </w:sdt>
    <w:sdt>
      <w:sdtPr>
        <w:tag w:val="goog_rdk_288"/>
      </w:sdtPr>
      <w:sdtContent>
        <w:p w:rsidR="00000000" w:rsidDel="00000000" w:rsidP="00000000" w:rsidRDefault="00000000" w:rsidRPr="00000000" w14:paraId="0000010B">
          <w:pPr>
            <w:spacing w:before="240" w:line="256" w:lineRule="auto"/>
            <w:rPr>
              <w:del w:author="Aaron Scofield" w:id="60" w:date="2022-04-04T20:47:00Z"/>
              <w:rFonts w:ascii="Times New Roman" w:cs="Times New Roman" w:eastAsia="Times New Roman" w:hAnsi="Times New Roman"/>
              <w:b w:val="1"/>
              <w:sz w:val="24"/>
              <w:szCs w:val="24"/>
            </w:rPr>
          </w:pPr>
          <w:sdt>
            <w:sdtPr>
              <w:tag w:val="goog_rdk_287"/>
            </w:sdtPr>
            <w:sdtContent>
              <w:del w:author="Aaron Scofield" w:id="60" w:date="2022-04-04T20:47:00Z">
                <w:r w:rsidDel="00000000" w:rsidR="00000000" w:rsidRPr="00000000">
                  <w:rPr>
                    <w:rtl w:val="0"/>
                  </w:rPr>
                </w:r>
              </w:del>
            </w:sdtContent>
          </w:sdt>
        </w:p>
      </w:sdtContent>
    </w:sdt>
    <w:p w:rsidR="00000000" w:rsidDel="00000000" w:rsidP="00000000" w:rsidRDefault="00000000" w:rsidRPr="00000000" w14:paraId="0000010C">
      <w:pPr>
        <w:spacing w:before="24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before="240"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5</w:t>
      </w:r>
    </w:p>
    <w:p w:rsidR="00000000" w:rsidDel="00000000" w:rsidP="00000000" w:rsidRDefault="00000000" w:rsidRPr="00000000" w14:paraId="0000010E">
      <w:pPr>
        <w:spacing w:before="24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wants to view her previous recordings</w:t>
      </w:r>
    </w:p>
    <w:p w:rsidR="00000000" w:rsidDel="00000000" w:rsidP="00000000" w:rsidRDefault="00000000" w:rsidRPr="00000000" w14:paraId="0000010F">
      <w:pPr>
        <w:numPr>
          <w:ilvl w:val="0"/>
          <w:numId w:val="3"/>
        </w:numPr>
        <w:spacing w:before="240"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logs into her account</w:t>
      </w:r>
    </w:p>
    <w:p w:rsidR="00000000" w:rsidDel="00000000" w:rsidP="00000000" w:rsidRDefault="00000000" w:rsidRPr="00000000" w14:paraId="00000110">
      <w:pPr>
        <w:numPr>
          <w:ilvl w:val="0"/>
          <w:numId w:val="3"/>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opens the homepage</w:t>
      </w:r>
    </w:p>
    <w:p w:rsidR="00000000" w:rsidDel="00000000" w:rsidP="00000000" w:rsidRDefault="00000000" w:rsidRPr="00000000" w14:paraId="00000111">
      <w:pPr>
        <w:numPr>
          <w:ilvl w:val="0"/>
          <w:numId w:val="3"/>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clicks on the “view calendar” button</w:t>
      </w:r>
    </w:p>
    <w:p w:rsidR="00000000" w:rsidDel="00000000" w:rsidP="00000000" w:rsidRDefault="00000000" w:rsidRPr="00000000" w14:paraId="00000112">
      <w:pPr>
        <w:numPr>
          <w:ilvl w:val="0"/>
          <w:numId w:val="3"/>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is then able to click on each individual day and see the recordings she’s made as well as their respective tags and transcriptions</w:t>
      </w:r>
    </w:p>
    <w:p w:rsidR="00000000" w:rsidDel="00000000" w:rsidP="00000000" w:rsidRDefault="00000000" w:rsidRPr="00000000" w14:paraId="00000113">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4962525" cy="2017433"/>
            <wp:effectExtent b="0" l="0" r="0" t="0"/>
            <wp:docPr id="28" name="image5.png"/>
            <a:graphic>
              <a:graphicData uri="http://schemas.openxmlformats.org/drawingml/2006/picture">
                <pic:pic>
                  <pic:nvPicPr>
                    <pic:cNvPr id="0" name="image5.png"/>
                    <pic:cNvPicPr preferRelativeResize="0"/>
                  </pic:nvPicPr>
                  <pic:blipFill>
                    <a:blip r:embed="rId14"/>
                    <a:srcRect b="46854" l="0" r="0" t="0"/>
                    <a:stretch>
                      <a:fillRect/>
                    </a:stretch>
                  </pic:blipFill>
                  <pic:spPr>
                    <a:xfrm>
                      <a:off x="0" y="0"/>
                      <a:ext cx="4962525" cy="201743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before="240" w:line="25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Sequence Diagram of a User Viewing Their Calendar</w:t>
      </w:r>
    </w:p>
    <w:p w:rsidR="00000000" w:rsidDel="00000000" w:rsidP="00000000" w:rsidRDefault="00000000" w:rsidRPr="00000000" w14:paraId="00000115">
      <w:pPr>
        <w:spacing w:before="24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before="24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before="24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before="24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before="24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before="24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before="24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before="24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before="24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before="240"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6</w:t>
      </w:r>
    </w:p>
    <w:p w:rsidR="00000000" w:rsidDel="00000000" w:rsidP="00000000" w:rsidRDefault="00000000" w:rsidRPr="00000000" w14:paraId="0000011F">
      <w:pPr>
        <w:spacing w:before="24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wants to listen to his recording from yesterday.</w:t>
      </w:r>
    </w:p>
    <w:p w:rsidR="00000000" w:rsidDel="00000000" w:rsidP="00000000" w:rsidRDefault="00000000" w:rsidRPr="00000000" w14:paraId="00000120">
      <w:pPr>
        <w:numPr>
          <w:ilvl w:val="0"/>
          <w:numId w:val="10"/>
        </w:numPr>
        <w:spacing w:before="240"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logs into 60 Seconds</w:t>
      </w:r>
    </w:p>
    <w:p w:rsidR="00000000" w:rsidDel="00000000" w:rsidP="00000000" w:rsidRDefault="00000000" w:rsidRPr="00000000" w14:paraId="00000121">
      <w:pPr>
        <w:numPr>
          <w:ilvl w:val="0"/>
          <w:numId w:val="10"/>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visits the calendar view and selects the previous day on the calendar</w:t>
      </w:r>
    </w:p>
    <w:p w:rsidR="00000000" w:rsidDel="00000000" w:rsidP="00000000" w:rsidRDefault="00000000" w:rsidRPr="00000000" w14:paraId="00000122">
      <w:pPr>
        <w:numPr>
          <w:ilvl w:val="0"/>
          <w:numId w:val="10"/>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presented with an audio player for the corresponding recording and </w:t>
      </w:r>
    </w:p>
    <w:p w:rsidR="00000000" w:rsidDel="00000000" w:rsidP="00000000" w:rsidRDefault="00000000" w:rsidRPr="00000000" w14:paraId="00000123">
      <w:pPr>
        <w:numPr>
          <w:ilvl w:val="0"/>
          <w:numId w:val="10"/>
        </w:numPr>
        <w:spacing w:line="25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selects the play button and listens to his recording.</w:t>
      </w:r>
    </w:p>
    <w:p w:rsidR="00000000" w:rsidDel="00000000" w:rsidP="00000000" w:rsidRDefault="00000000" w:rsidRPr="00000000" w14:paraId="00000124">
      <w:pPr>
        <w:spacing w:before="24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00500"/>
            <wp:effectExtent b="0" l="0" r="0" t="0"/>
            <wp:docPr id="2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before="240" w:line="25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 Sequence diagram of a user choosing and listening to a previous day’s recording</w:t>
      </w:r>
    </w:p>
    <w:p w:rsidR="00000000" w:rsidDel="00000000" w:rsidP="00000000" w:rsidRDefault="00000000" w:rsidRPr="00000000" w14:paraId="00000126">
      <w:pPr>
        <w:spacing w:before="24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before="24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before="240"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9">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SERVER COMPONENTS</w:t>
      </w:r>
    </w:p>
    <w:p w:rsidR="00000000" w:rsidDel="00000000" w:rsidP="00000000" w:rsidRDefault="00000000" w:rsidRPr="00000000" w14:paraId="0000012A">
      <w:pPr>
        <w:spacing w:before="240" w:line="25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server components for the 60 Seconds web application will be hosted within an </w:t>
      </w:r>
      <w:sdt>
        <w:sdtPr>
          <w:tag w:val="goog_rdk_289"/>
        </w:sdtPr>
        <w:sdtContent>
          <w:del w:author="Aaron Scofield" w:id="68" w:date="2022-04-04T20:53:00Z">
            <w:r w:rsidDel="00000000" w:rsidR="00000000" w:rsidRPr="00000000">
              <w:rPr>
                <w:rFonts w:ascii="Times New Roman" w:cs="Times New Roman" w:eastAsia="Times New Roman" w:hAnsi="Times New Roman"/>
                <w:rtl w:val="0"/>
              </w:rPr>
              <w:delText xml:space="preserve">Azure resource group</w:delText>
            </w:r>
          </w:del>
        </w:sdtContent>
      </w:sdt>
      <w:sdt>
        <w:sdtPr>
          <w:tag w:val="goog_rdk_290"/>
        </w:sdtPr>
        <w:sdtContent>
          <w:ins w:author="Aaron Scofield" w:id="68" w:date="2022-04-04T20:53:00Z">
            <w:r w:rsidDel="00000000" w:rsidR="00000000" w:rsidRPr="00000000">
              <w:rPr>
                <w:rFonts w:ascii="Times New Roman" w:cs="Times New Roman" w:eastAsia="Times New Roman" w:hAnsi="Times New Roman"/>
                <w:rtl w:val="0"/>
              </w:rPr>
              <w:t xml:space="preserve">AWS account</w:t>
            </w:r>
          </w:ins>
        </w:sdtContent>
      </w:sdt>
      <w:sdt>
        <w:sdtPr>
          <w:tag w:val="goog_rdk_291"/>
        </w:sdtPr>
        <w:sdtContent>
          <w:del w:author="Aaron Scofield" w:id="69" w:date="2022-04-04T20:53:00Z">
            <w:r w:rsidDel="00000000" w:rsidR="00000000" w:rsidRPr="00000000">
              <w:rPr>
                <w:rFonts w:ascii="Times New Roman" w:cs="Times New Roman" w:eastAsia="Times New Roman" w:hAnsi="Times New Roman"/>
                <w:rtl w:val="0"/>
              </w:rPr>
              <w:delText xml:space="preserve"> using Azure components</w:delText>
            </w:r>
          </w:del>
        </w:sdtContent>
      </w:sdt>
      <w:r w:rsidDel="00000000" w:rsidR="00000000" w:rsidRPr="00000000">
        <w:rPr>
          <w:rFonts w:ascii="Times New Roman" w:cs="Times New Roman" w:eastAsia="Times New Roman" w:hAnsi="Times New Roman"/>
          <w:rtl w:val="0"/>
        </w:rPr>
        <w:t xml:space="preserve">. The initial backend for the application will be housed in a Node.js framework.</w:t>
      </w:r>
    </w:p>
    <w:p w:rsidR="00000000" w:rsidDel="00000000" w:rsidP="00000000" w:rsidRDefault="00000000" w:rsidRPr="00000000" w14:paraId="0000012B">
      <w:pPr>
        <w:numPr>
          <w:ilvl w:val="0"/>
          <w:numId w:val="1"/>
        </w:numPr>
        <w:spacing w:before="24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w:t>
      </w:r>
    </w:p>
    <w:p w:rsidR="00000000" w:rsidDel="00000000" w:rsidP="00000000" w:rsidRDefault="00000000" w:rsidRPr="00000000" w14:paraId="0000012C">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Seconds - Backend Server</w:t>
      </w:r>
    </w:p>
    <w:p w:rsidR="00000000" w:rsidDel="00000000" w:rsidP="00000000" w:rsidRDefault="00000000" w:rsidRPr="00000000" w14:paraId="0000012D">
      <w:pPr>
        <w:numPr>
          <w:ilvl w:val="0"/>
          <w:numId w:val="1"/>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p w:rsidR="00000000" w:rsidDel="00000000" w:rsidP="00000000" w:rsidRDefault="00000000" w:rsidRPr="00000000" w14:paraId="0000012E">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and server components using Node,js as a framework for application development.</w:t>
      </w:r>
    </w:p>
    <w:p w:rsidR="00000000" w:rsidDel="00000000" w:rsidP="00000000" w:rsidRDefault="00000000" w:rsidRPr="00000000" w14:paraId="0000012F">
      <w:pPr>
        <w:numPr>
          <w:ilvl w:val="0"/>
          <w:numId w:val="1"/>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130">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power for all user audio recordings and speech to text transcriptions and their corresponding APIs. This also includes the processing power for text analysis.</w:t>
      </w:r>
    </w:p>
    <w:p w:rsidR="00000000" w:rsidDel="00000000" w:rsidP="00000000" w:rsidRDefault="00000000" w:rsidRPr="00000000" w14:paraId="00000131">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an API for access to database components.</w:t>
      </w:r>
    </w:p>
    <w:p w:rsidR="00000000" w:rsidDel="00000000" w:rsidP="00000000" w:rsidRDefault="00000000" w:rsidRPr="00000000" w14:paraId="00000132">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credential management and database storing.</w:t>
      </w:r>
    </w:p>
    <w:p w:rsidR="00000000" w:rsidDel="00000000" w:rsidP="00000000" w:rsidRDefault="00000000" w:rsidRPr="00000000" w14:paraId="00000133">
      <w:pPr>
        <w:numPr>
          <w:ilvl w:val="0"/>
          <w:numId w:val="1"/>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p w:rsidR="00000000" w:rsidDel="00000000" w:rsidP="00000000" w:rsidRDefault="00000000" w:rsidRPr="00000000" w14:paraId="00000134">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account creation and storing of login credentials for each access.</w:t>
      </w:r>
    </w:p>
    <w:p w:rsidR="00000000" w:rsidDel="00000000" w:rsidP="00000000" w:rsidRDefault="00000000" w:rsidRPr="00000000" w14:paraId="00000135">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records audio for their day, server takes this audio file and using </w:t>
      </w:r>
      <w:sdt>
        <w:sdtPr>
          <w:tag w:val="goog_rdk_292"/>
        </w:sdtPr>
        <w:sdtContent>
          <w:del w:author="Aaron Scofield" w:id="70" w:date="2022-04-04T20:54:00Z">
            <w:r w:rsidDel="00000000" w:rsidR="00000000" w:rsidRPr="00000000">
              <w:rPr>
                <w:rFonts w:ascii="Times New Roman" w:cs="Times New Roman" w:eastAsia="Times New Roman" w:hAnsi="Times New Roman"/>
                <w:rtl w:val="0"/>
              </w:rPr>
              <w:delText xml:space="preserve">Azure’s Cognitive Services (speech to text)</w:delText>
            </w:r>
          </w:del>
        </w:sdtContent>
      </w:sdt>
      <w:sdt>
        <w:sdtPr>
          <w:tag w:val="goog_rdk_293"/>
        </w:sdtPr>
        <w:sdtContent>
          <w:ins w:author="Aaron Scofield" w:id="70" w:date="2022-04-04T20:54:00Z">
            <w:r w:rsidDel="00000000" w:rsidR="00000000" w:rsidRPr="00000000">
              <w:rPr>
                <w:rFonts w:ascii="Times New Roman" w:cs="Times New Roman" w:eastAsia="Times New Roman" w:hAnsi="Times New Roman"/>
                <w:rtl w:val="0"/>
              </w:rPr>
              <w:t xml:space="preserve">JavaScript Web Speech API</w:t>
            </w:r>
          </w:ins>
        </w:sdtContent>
      </w:sdt>
      <w:r w:rsidDel="00000000" w:rsidR="00000000" w:rsidRPr="00000000">
        <w:rPr>
          <w:rFonts w:ascii="Times New Roman" w:cs="Times New Roman" w:eastAsia="Times New Roman" w:hAnsi="Times New Roman"/>
          <w:rtl w:val="0"/>
        </w:rPr>
        <w:t xml:space="preserve"> transcription to provide what the user logged into text for user editing and manipulation.</w:t>
      </w:r>
    </w:p>
    <w:p w:rsidR="00000000" w:rsidDel="00000000" w:rsidP="00000000" w:rsidRDefault="00000000" w:rsidRPr="00000000" w14:paraId="00000136">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initial recording and transcription, the server makes a second API call to an </w:t>
      </w:r>
      <w:sdt>
        <w:sdtPr>
          <w:tag w:val="goog_rdk_294"/>
        </w:sdtPr>
        <w:sdtContent>
          <w:del w:author="Aaron Scofield" w:id="71" w:date="2022-04-04T20:54:00Z">
            <w:r w:rsidDel="00000000" w:rsidR="00000000" w:rsidRPr="00000000">
              <w:rPr>
                <w:rFonts w:ascii="Times New Roman" w:cs="Times New Roman" w:eastAsia="Times New Roman" w:hAnsi="Times New Roman"/>
                <w:rtl w:val="0"/>
              </w:rPr>
              <w:delText xml:space="preserve">Azure </w:delText>
            </w:r>
          </w:del>
        </w:sdtContent>
      </w:sdt>
      <w:sdt>
        <w:sdtPr>
          <w:tag w:val="goog_rdk_295"/>
        </w:sdtPr>
        <w:sdtContent>
          <w:ins w:author="Aaron Scofield" w:id="71" w:date="2022-04-04T20:54:00Z">
            <w:r w:rsidDel="00000000" w:rsidR="00000000" w:rsidRPr="00000000">
              <w:rPr>
                <w:rFonts w:ascii="Times New Roman" w:cs="Times New Roman" w:eastAsia="Times New Roman" w:hAnsi="Times New Roman"/>
                <w:rtl w:val="0"/>
              </w:rPr>
              <w:t xml:space="preserve">AWS </w:t>
            </w:r>
          </w:ins>
        </w:sdtContent>
      </w:sdt>
      <w:r w:rsidDel="00000000" w:rsidR="00000000" w:rsidRPr="00000000">
        <w:rPr>
          <w:rFonts w:ascii="Times New Roman" w:cs="Times New Roman" w:eastAsia="Times New Roman" w:hAnsi="Times New Roman"/>
          <w:rtl w:val="0"/>
        </w:rPr>
        <w:t xml:space="preserve">text analysis tool which breaks down the text transcription into designated components. This consists of Tagging dates, locations, times, and events to that audio recording.</w:t>
      </w:r>
    </w:p>
    <w:p w:rsidR="00000000" w:rsidDel="00000000" w:rsidP="00000000" w:rsidRDefault="00000000" w:rsidRPr="00000000" w14:paraId="00000137">
      <w:pPr>
        <w:numPr>
          <w:ilvl w:val="2"/>
          <w:numId w:val="1"/>
        </w:numPr>
        <w:spacing w:line="25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tags created there will be functions in place i.e. addToCalendar() to place these into their designated location within the calendar.</w:t>
      </w:r>
    </w:p>
    <w:p w:rsidR="00000000" w:rsidDel="00000000" w:rsidP="00000000" w:rsidRDefault="00000000" w:rsidRPr="00000000" w14:paraId="00000138">
      <w:pPr>
        <w:numPr>
          <w:ilvl w:val="0"/>
          <w:numId w:val="1"/>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w:t>
      </w:r>
    </w:p>
    <w:p w:rsidR="00000000" w:rsidDel="00000000" w:rsidP="00000000" w:rsidRDefault="00000000" w:rsidRPr="00000000" w14:paraId="00000139">
      <w:pPr>
        <w:numPr>
          <w:ilvl w:val="1"/>
          <w:numId w:val="1"/>
        </w:numPr>
        <w:spacing w:line="256" w:lineRule="auto"/>
        <w:ind w:left="1440" w:hanging="360"/>
        <w:rPr>
          <w:rFonts w:ascii="Times New Roman" w:cs="Times New Roman" w:eastAsia="Times New Roman" w:hAnsi="Times New Roman"/>
        </w:rPr>
      </w:pPr>
      <w:sdt>
        <w:sdtPr>
          <w:tag w:val="goog_rdk_297"/>
        </w:sdtPr>
        <w:sdtContent>
          <w:del w:author="Aaron Scofield" w:id="72" w:date="2022-04-04T20:54:00Z">
            <w:r w:rsidDel="00000000" w:rsidR="00000000" w:rsidRPr="00000000">
              <w:rPr>
                <w:rFonts w:ascii="Times New Roman" w:cs="Times New Roman" w:eastAsia="Times New Roman" w:hAnsi="Times New Roman"/>
                <w:rtl w:val="0"/>
              </w:rPr>
              <w:delText xml:space="preserve">Microsoft Azure App Services</w:delText>
            </w:r>
          </w:del>
        </w:sdtContent>
      </w:sdt>
      <w:sdt>
        <w:sdtPr>
          <w:tag w:val="goog_rdk_298"/>
        </w:sdtPr>
        <w:sdtContent>
          <w:ins w:author="Aaron Scofield" w:id="72" w:date="2022-04-04T20:54:00Z">
            <w:r w:rsidDel="00000000" w:rsidR="00000000" w:rsidRPr="00000000">
              <w:rPr>
                <w:rFonts w:ascii="Times New Roman" w:cs="Times New Roman" w:eastAsia="Times New Roman" w:hAnsi="Times New Roman"/>
                <w:rtl w:val="0"/>
              </w:rPr>
              <w:t xml:space="preserve">AWS</w:t>
            </w:r>
          </w:ins>
        </w:sdtContent>
      </w:sdt>
      <w:r w:rsidDel="00000000" w:rsidR="00000000" w:rsidRPr="00000000">
        <w:rPr>
          <w:rtl w:val="0"/>
        </w:rPr>
      </w:r>
    </w:p>
    <w:p w:rsidR="00000000" w:rsidDel="00000000" w:rsidP="00000000" w:rsidRDefault="00000000" w:rsidRPr="00000000" w14:paraId="0000013A">
      <w:pPr>
        <w:numPr>
          <w:ilvl w:val="2"/>
          <w:numId w:val="1"/>
        </w:numPr>
        <w:spacing w:line="25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group</w:t>
      </w:r>
    </w:p>
    <w:p w:rsidR="00000000" w:rsidDel="00000000" w:rsidP="00000000" w:rsidRDefault="00000000" w:rsidRPr="00000000" w14:paraId="0000013B">
      <w:pPr>
        <w:numPr>
          <w:ilvl w:val="3"/>
          <w:numId w:val="1"/>
        </w:numPr>
        <w:spacing w:line="25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Cognitive Services</w:t>
      </w:r>
    </w:p>
    <w:sdt>
      <w:sdtPr>
        <w:tag w:val="goog_rdk_301"/>
      </w:sdtPr>
      <w:sdtContent>
        <w:p w:rsidR="00000000" w:rsidDel="00000000" w:rsidP="00000000" w:rsidRDefault="00000000" w:rsidRPr="00000000" w14:paraId="0000013C">
          <w:pPr>
            <w:numPr>
              <w:ilvl w:val="3"/>
              <w:numId w:val="1"/>
            </w:numPr>
            <w:spacing w:line="256" w:lineRule="auto"/>
            <w:ind w:left="2880" w:hanging="360"/>
            <w:rPr>
              <w:del w:author="Aaron Scofield" w:id="73" w:date="2022-04-04T20:54:00Z"/>
              <w:rFonts w:ascii="Times New Roman" w:cs="Times New Roman" w:eastAsia="Times New Roman" w:hAnsi="Times New Roman"/>
            </w:rPr>
          </w:pPr>
          <w:sdt>
            <w:sdtPr>
              <w:tag w:val="goog_rdk_300"/>
            </w:sdtPr>
            <w:sdtContent>
              <w:del w:author="Aaron Scofield" w:id="73" w:date="2022-04-04T20:54:00Z">
                <w:r w:rsidDel="00000000" w:rsidR="00000000" w:rsidRPr="00000000">
                  <w:rPr>
                    <w:rFonts w:ascii="Times New Roman" w:cs="Times New Roman" w:eastAsia="Times New Roman" w:hAnsi="Times New Roman"/>
                    <w:rtl w:val="0"/>
                  </w:rPr>
                  <w:delText xml:space="preserve">Speech Services</w:delText>
                </w:r>
              </w:del>
            </w:sdtContent>
          </w:sdt>
        </w:p>
      </w:sdtContent>
    </w:sdt>
    <w:sdt>
      <w:sdtPr>
        <w:tag w:val="goog_rdk_303"/>
      </w:sdtPr>
      <w:sdtContent>
        <w:p w:rsidR="00000000" w:rsidDel="00000000" w:rsidP="00000000" w:rsidRDefault="00000000" w:rsidRPr="00000000" w14:paraId="0000013D">
          <w:pPr>
            <w:numPr>
              <w:ilvl w:val="3"/>
              <w:numId w:val="1"/>
            </w:numPr>
            <w:spacing w:line="256" w:lineRule="auto"/>
            <w:ind w:left="2880" w:hanging="360"/>
            <w:rPr>
              <w:del w:author="Aaron Scofield" w:id="73" w:date="2022-04-04T20:54:00Z"/>
              <w:rFonts w:ascii="Times New Roman" w:cs="Times New Roman" w:eastAsia="Times New Roman" w:hAnsi="Times New Roman"/>
            </w:rPr>
          </w:pPr>
          <w:sdt>
            <w:sdtPr>
              <w:tag w:val="goog_rdk_302"/>
            </w:sdtPr>
            <w:sdtContent>
              <w:del w:author="Aaron Scofield" w:id="73" w:date="2022-04-04T20:54:00Z">
                <w:r w:rsidDel="00000000" w:rsidR="00000000" w:rsidRPr="00000000">
                  <w:rPr>
                    <w:rFonts w:ascii="Times New Roman" w:cs="Times New Roman" w:eastAsia="Times New Roman" w:hAnsi="Times New Roman"/>
                    <w:rtl w:val="0"/>
                  </w:rPr>
                  <w:delText xml:space="preserve">Cognitive Search (tag searching)</w:delText>
                </w:r>
              </w:del>
            </w:sdtContent>
          </w:sdt>
        </w:p>
      </w:sdtContent>
    </w:sdt>
    <w:p w:rsidR="00000000" w:rsidDel="00000000" w:rsidP="00000000" w:rsidRDefault="00000000" w:rsidRPr="00000000" w14:paraId="0000013E">
      <w:pPr>
        <w:numPr>
          <w:ilvl w:val="3"/>
          <w:numId w:val="1"/>
        </w:numPr>
        <w:spacing w:line="25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Connections</w:t>
      </w:r>
    </w:p>
    <w:p w:rsidR="00000000" w:rsidDel="00000000" w:rsidP="00000000" w:rsidRDefault="00000000" w:rsidRPr="00000000" w14:paraId="0000013F">
      <w:pPr>
        <w:numPr>
          <w:ilvl w:val="3"/>
          <w:numId w:val="1"/>
        </w:numPr>
        <w:spacing w:line="256" w:lineRule="auto"/>
        <w:ind w:left="2880" w:hanging="360"/>
        <w:rPr>
          <w:rFonts w:ascii="Times New Roman" w:cs="Times New Roman" w:eastAsia="Times New Roman" w:hAnsi="Times New Roman"/>
        </w:rPr>
      </w:pPr>
      <w:sdt>
        <w:sdtPr>
          <w:tag w:val="goog_rdk_305"/>
        </w:sdtPr>
        <w:sdtContent>
          <w:del w:author="Aaron Scofield" w:id="74" w:date="2022-04-04T20:54:00Z">
            <w:r w:rsidDel="00000000" w:rsidR="00000000" w:rsidRPr="00000000">
              <w:rPr>
                <w:rFonts w:ascii="Times New Roman" w:cs="Times New Roman" w:eastAsia="Times New Roman" w:hAnsi="Times New Roman"/>
                <w:rtl w:val="0"/>
              </w:rPr>
              <w:delText xml:space="preserve">Azure </w:delText>
            </w:r>
          </w:del>
        </w:sdtContent>
      </w:sdt>
      <w:r w:rsidDel="00000000" w:rsidR="00000000" w:rsidRPr="00000000">
        <w:rPr>
          <w:rFonts w:ascii="Times New Roman" w:cs="Times New Roman" w:eastAsia="Times New Roman" w:hAnsi="Times New Roman"/>
          <w:rtl w:val="0"/>
        </w:rPr>
        <w:t xml:space="preserve">Database for MySQL servers</w:t>
      </w:r>
    </w:p>
    <w:p w:rsidR="00000000" w:rsidDel="00000000" w:rsidP="00000000" w:rsidRDefault="00000000" w:rsidRPr="00000000" w14:paraId="00000140">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Framework</w:t>
      </w:r>
    </w:p>
    <w:p w:rsidR="00000000" w:rsidDel="00000000" w:rsidP="00000000" w:rsidRDefault="00000000" w:rsidRPr="00000000" w14:paraId="00000141">
      <w:pPr>
        <w:numPr>
          <w:ilvl w:val="0"/>
          <w:numId w:val="1"/>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14:paraId="00000142">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communication with the server will be done with data flowing from Node.js backend to </w:t>
      </w:r>
      <w:sdt>
        <w:sdtPr>
          <w:tag w:val="goog_rdk_306"/>
        </w:sdtPr>
        <w:sdtContent>
          <w:del w:author="Aaron Scofield" w:id="75" w:date="2022-04-04T20:54:00Z">
            <w:r w:rsidDel="00000000" w:rsidR="00000000" w:rsidRPr="00000000">
              <w:rPr>
                <w:rFonts w:ascii="Times New Roman" w:cs="Times New Roman" w:eastAsia="Times New Roman" w:hAnsi="Times New Roman"/>
                <w:rtl w:val="0"/>
              </w:rPr>
              <w:delText xml:space="preserve">Azure </w:delText>
            </w:r>
          </w:del>
        </w:sdtContent>
      </w:sdt>
      <w:sdt>
        <w:sdtPr>
          <w:tag w:val="goog_rdk_307"/>
        </w:sdtPr>
        <w:sdtContent>
          <w:ins w:author="Aaron Scofield" w:id="75" w:date="2022-04-04T20:54:00Z">
            <w:r w:rsidDel="00000000" w:rsidR="00000000" w:rsidRPr="00000000">
              <w:rPr>
                <w:rFonts w:ascii="Times New Roman" w:cs="Times New Roman" w:eastAsia="Times New Roman" w:hAnsi="Times New Roman"/>
                <w:rtl w:val="0"/>
              </w:rPr>
              <w:t xml:space="preserve">AWS </w:t>
            </w:r>
          </w:ins>
        </w:sdtContent>
      </w:sdt>
      <w:r w:rsidDel="00000000" w:rsidR="00000000" w:rsidRPr="00000000">
        <w:rPr>
          <w:rFonts w:ascii="Times New Roman" w:cs="Times New Roman" w:eastAsia="Times New Roman" w:hAnsi="Times New Roman"/>
          <w:rtl w:val="0"/>
        </w:rPr>
        <w:t xml:space="preserve">and the corresponding services depending on the data provided. </w:t>
      </w:r>
    </w:p>
    <w:p w:rsidR="00000000" w:rsidDel="00000000" w:rsidP="00000000" w:rsidRDefault="00000000" w:rsidRPr="00000000" w14:paraId="00000143">
      <w:pPr>
        <w:numPr>
          <w:ilvl w:val="0"/>
          <w:numId w:val="1"/>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w:t>
      </w:r>
    </w:p>
    <w:p w:rsidR="00000000" w:rsidDel="00000000" w:rsidP="00000000" w:rsidRDefault="00000000" w:rsidRPr="00000000" w14:paraId="00000144">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Speech-to-text</w:t>
      </w:r>
    </w:p>
    <w:p w:rsidR="00000000" w:rsidDel="00000000" w:rsidP="00000000" w:rsidRDefault="00000000" w:rsidRPr="00000000" w14:paraId="00000145">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analysis</w:t>
      </w:r>
    </w:p>
    <w:p w:rsidR="00000000" w:rsidDel="00000000" w:rsidP="00000000" w:rsidRDefault="00000000" w:rsidRPr="00000000" w14:paraId="00000146">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Cognitive Search</w:t>
      </w:r>
    </w:p>
    <w:p w:rsidR="00000000" w:rsidDel="00000000" w:rsidP="00000000" w:rsidRDefault="00000000" w:rsidRPr="00000000" w14:paraId="00000147">
      <w:pPr>
        <w:numPr>
          <w:ilvl w:val="0"/>
          <w:numId w:val="1"/>
        </w:numPr>
        <w:spacing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148">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recorded by the user formatted in .mp3</w:t>
      </w:r>
    </w:p>
    <w:p w:rsidR="00000000" w:rsidDel="00000000" w:rsidP="00000000" w:rsidRDefault="00000000" w:rsidRPr="00000000" w14:paraId="00000149">
      <w:pPr>
        <w:numPr>
          <w:ilvl w:val="1"/>
          <w:numId w:val="1"/>
        </w:numPr>
        <w:spacing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credentials (secured)</w:t>
      </w:r>
    </w:p>
    <w:p w:rsidR="00000000" w:rsidDel="00000000" w:rsidP="00000000" w:rsidRDefault="00000000" w:rsidRPr="00000000" w14:paraId="0000014A">
      <w:pPr>
        <w:spacing w:before="24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943600" cy="2730500"/>
            <wp:effectExtent b="0" l="0" r="0" t="0"/>
            <wp:docPr id="2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D">
      <w:pPr>
        <w:spacing w:before="240" w:line="25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8. Server Class Diagram </w:t>
      </w:r>
    </w:p>
    <w:p w:rsidR="00000000" w:rsidDel="00000000" w:rsidP="00000000" w:rsidRDefault="00000000" w:rsidRPr="00000000" w14:paraId="0000014E">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F">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0">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1">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2">
      <w:pPr>
        <w:spacing w:before="240"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3">
      <w:pPr>
        <w:spacing w:before="240"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4">
      <w:pPr>
        <w:spacing w:before="240"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5">
      <w:pPr>
        <w:spacing w:before="240"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DATABASE COMPONENTS</w:t>
      </w:r>
    </w:p>
    <w:sdt>
      <w:sdtPr>
        <w:tag w:val="goog_rdk_325"/>
      </w:sdtPr>
      <w:sdtContent>
        <w:p w:rsidR="00000000" w:rsidDel="00000000" w:rsidP="00000000" w:rsidRDefault="00000000" w:rsidRPr="00000000" w14:paraId="00000156">
          <w:pPr>
            <w:spacing w:before="240" w:line="360" w:lineRule="auto"/>
            <w:rPr>
              <w:ins w:author="Aaron Scofield" w:id="85" w:date="2022-04-04T20:49:00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 will structure the data </w:t>
          </w:r>
          <w:sdt>
            <w:sdtPr>
              <w:tag w:val="goog_rdk_308"/>
            </w:sdtPr>
            <w:sdtContent>
              <w:ins w:author="Aaron Scofield" w:id="76" w:date="2022-04-04T20:48:00Z">
                <w:r w:rsidDel="00000000" w:rsidR="00000000" w:rsidRPr="00000000">
                  <w:rPr>
                    <w:rFonts w:ascii="Times New Roman" w:cs="Times New Roman" w:eastAsia="Times New Roman" w:hAnsi="Times New Roman"/>
                    <w:sz w:val="24"/>
                    <w:szCs w:val="24"/>
                    <w:rtl w:val="0"/>
                  </w:rPr>
                  <w:t xml:space="preserve">and be </w:t>
                </w:r>
              </w:ins>
            </w:sdtContent>
          </w:sdt>
          <w:r w:rsidDel="00000000" w:rsidR="00000000" w:rsidRPr="00000000">
            <w:rPr>
              <w:rFonts w:ascii="Times New Roman" w:cs="Times New Roman" w:eastAsia="Times New Roman" w:hAnsi="Times New Roman"/>
              <w:sz w:val="24"/>
              <w:szCs w:val="24"/>
              <w:rtl w:val="0"/>
            </w:rPr>
            <w:t xml:space="preserve">utilized </w:t>
          </w:r>
          <w:sdt>
            <w:sdtPr>
              <w:tag w:val="goog_rdk_309"/>
            </w:sdtPr>
            <w:sdtContent>
              <w:del w:author="Aaron Scofield" w:id="77" w:date="2022-04-04T20:48:00Z">
                <w:r w:rsidDel="00000000" w:rsidR="00000000" w:rsidRPr="00000000">
                  <w:rPr>
                    <w:rFonts w:ascii="Times New Roman" w:cs="Times New Roman" w:eastAsia="Times New Roman" w:hAnsi="Times New Roman"/>
                    <w:sz w:val="24"/>
                    <w:szCs w:val="24"/>
                    <w:rtl w:val="0"/>
                  </w:rPr>
                  <w:delText xml:space="preserve">by the</w:delText>
                </w:r>
              </w:del>
            </w:sdtContent>
          </w:sdt>
          <w:sdt>
            <w:sdtPr>
              <w:tag w:val="goog_rdk_310"/>
            </w:sdtPr>
            <w:sdtContent>
              <w:ins w:author="Aaron Scofield" w:id="77" w:date="2022-04-04T20:48:00Z">
                <w:r w:rsidDel="00000000" w:rsidR="00000000" w:rsidRPr="00000000">
                  <w:rPr>
                    <w:rFonts w:ascii="Times New Roman" w:cs="Times New Roman" w:eastAsia="Times New Roman" w:hAnsi="Times New Roman"/>
                    <w:sz w:val="24"/>
                    <w:szCs w:val="24"/>
                    <w:rtl w:val="0"/>
                  </w:rPr>
                  <w:t xml:space="preserve">throughout the</w:t>
                </w:r>
              </w:ins>
            </w:sdtContent>
          </w:sdt>
          <w:r w:rsidDel="00000000" w:rsidR="00000000" w:rsidRPr="00000000">
            <w:rPr>
              <w:rFonts w:ascii="Times New Roman" w:cs="Times New Roman" w:eastAsia="Times New Roman" w:hAnsi="Times New Roman"/>
              <w:sz w:val="24"/>
              <w:szCs w:val="24"/>
              <w:rtl w:val="0"/>
            </w:rPr>
            <w:t xml:space="preserve"> entire application. Since the application will be hosted on the </w:t>
          </w:r>
          <w:sdt>
            <w:sdtPr>
              <w:tag w:val="goog_rdk_311"/>
            </w:sdtPr>
            <w:sdtContent>
              <w:del w:author="Aaron Scofield" w:id="78" w:date="2022-04-04T20:48:00Z">
                <w:r w:rsidDel="00000000" w:rsidR="00000000" w:rsidRPr="00000000">
                  <w:rPr>
                    <w:rFonts w:ascii="Times New Roman" w:cs="Times New Roman" w:eastAsia="Times New Roman" w:hAnsi="Times New Roman"/>
                    <w:sz w:val="24"/>
                    <w:szCs w:val="24"/>
                    <w:rtl w:val="0"/>
                  </w:rPr>
                  <w:delText xml:space="preserve">Microsoft Azure cloud platform</w:delText>
                </w:r>
              </w:del>
            </w:sdtContent>
          </w:sdt>
          <w:sdt>
            <w:sdtPr>
              <w:tag w:val="goog_rdk_312"/>
            </w:sdtPr>
            <w:sdtContent>
              <w:ins w:author="Aaron Scofield" w:id="78" w:date="2022-04-04T20:48:00Z">
                <w:r w:rsidDel="00000000" w:rsidR="00000000" w:rsidRPr="00000000">
                  <w:rPr>
                    <w:rFonts w:ascii="Times New Roman" w:cs="Times New Roman" w:eastAsia="Times New Roman" w:hAnsi="Times New Roman"/>
                    <w:sz w:val="24"/>
                    <w:szCs w:val="24"/>
                    <w:rtl w:val="0"/>
                  </w:rPr>
                  <w:t xml:space="preserve">AWS</w:t>
                </w:r>
              </w:ins>
            </w:sdtContent>
          </w:sdt>
          <w:r w:rsidDel="00000000" w:rsidR="00000000" w:rsidRPr="00000000">
            <w:rPr>
              <w:rFonts w:ascii="Times New Roman" w:cs="Times New Roman" w:eastAsia="Times New Roman" w:hAnsi="Times New Roman"/>
              <w:sz w:val="24"/>
              <w:szCs w:val="24"/>
              <w:rtl w:val="0"/>
            </w:rPr>
            <w:t xml:space="preserve">, we will be using </w:t>
          </w:r>
          <w:sdt>
            <w:sdtPr>
              <w:tag w:val="goog_rdk_313"/>
            </w:sdtPr>
            <w:sdtContent>
              <w:del w:author="Aaron Scofield" w:id="79" w:date="2022-04-04T20:48:00Z">
                <w:r w:rsidDel="00000000" w:rsidR="00000000" w:rsidRPr="00000000">
                  <w:rPr>
                    <w:rFonts w:ascii="Times New Roman" w:cs="Times New Roman" w:eastAsia="Times New Roman" w:hAnsi="Times New Roman"/>
                    <w:sz w:val="24"/>
                    <w:szCs w:val="24"/>
                    <w:rtl w:val="0"/>
                  </w:rPr>
                  <w:delText xml:space="preserve">Microsoft Azure Database</w:delText>
                </w:r>
              </w:del>
            </w:sdtContent>
          </w:sdt>
          <w:sdt>
            <w:sdtPr>
              <w:tag w:val="goog_rdk_314"/>
            </w:sdtPr>
            <w:sdtContent>
              <w:ins w:author="Aaron Scofield" w:id="79" w:date="2022-04-04T20:48:00Z">
                <w:r w:rsidDel="00000000" w:rsidR="00000000" w:rsidRPr="00000000">
                  <w:rPr>
                    <w:rFonts w:ascii="Times New Roman" w:cs="Times New Roman" w:eastAsia="Times New Roman" w:hAnsi="Times New Roman"/>
                    <w:sz w:val="24"/>
                    <w:szCs w:val="24"/>
                    <w:rtl w:val="0"/>
                  </w:rPr>
                  <w:t xml:space="preserve">a basic AWS</w:t>
                </w:r>
              </w:ins>
            </w:sdtContent>
          </w:sdt>
          <w:r w:rsidDel="00000000" w:rsidR="00000000" w:rsidRPr="00000000">
            <w:rPr>
              <w:rFonts w:ascii="Times New Roman" w:cs="Times New Roman" w:eastAsia="Times New Roman" w:hAnsi="Times New Roman"/>
              <w:sz w:val="24"/>
              <w:szCs w:val="24"/>
              <w:rtl w:val="0"/>
            </w:rPr>
            <w:t xml:space="preserve"> </w:t>
          </w:r>
          <w:sdt>
            <w:sdtPr>
              <w:tag w:val="goog_rdk_315"/>
            </w:sdtPr>
            <w:sdtContent>
              <w:del w:author="Aaron Scofield" w:id="80" w:date="2022-04-04T20:48:00Z">
                <w:r w:rsidDel="00000000" w:rsidR="00000000" w:rsidRPr="00000000">
                  <w:rPr>
                    <w:rFonts w:ascii="Times New Roman" w:cs="Times New Roman" w:eastAsia="Times New Roman" w:hAnsi="Times New Roman"/>
                    <w:sz w:val="24"/>
                    <w:szCs w:val="24"/>
                    <w:rtl w:val="0"/>
                  </w:rPr>
                  <w:delText xml:space="preserve">for </w:delText>
                </w:r>
              </w:del>
            </w:sdtContent>
          </w:sdt>
          <w:r w:rsidDel="00000000" w:rsidR="00000000" w:rsidRPr="00000000">
            <w:rPr>
              <w:rFonts w:ascii="Times New Roman" w:cs="Times New Roman" w:eastAsia="Times New Roman" w:hAnsi="Times New Roman"/>
              <w:sz w:val="24"/>
              <w:szCs w:val="24"/>
              <w:rtl w:val="0"/>
            </w:rPr>
            <w:t xml:space="preserve">MySQL</w:t>
          </w:r>
          <w:sdt>
            <w:sdtPr>
              <w:tag w:val="goog_rdk_316"/>
            </w:sdtPr>
            <w:sdtContent>
              <w:ins w:author="Aaron Scofield" w:id="81" w:date="2022-04-04T20:48:00Z">
                <w:r w:rsidDel="00000000" w:rsidR="00000000" w:rsidRPr="00000000">
                  <w:rPr>
                    <w:rFonts w:ascii="Times New Roman" w:cs="Times New Roman" w:eastAsia="Times New Roman" w:hAnsi="Times New Roman"/>
                    <w:sz w:val="24"/>
                    <w:szCs w:val="24"/>
                    <w:vertAlign w:val="superscript"/>
                    <w:rtl w:val="0"/>
                  </w:rPr>
                  <w:t xml:space="preserve"> </w:t>
                </w:r>
              </w:ins>
            </w:sdtContent>
          </w:sdt>
          <w:sdt>
            <w:sdtPr>
              <w:tag w:val="goog_rdk_317"/>
            </w:sdtPr>
            <w:sdtContent>
              <w:del w:author="Aaron Scofield" w:id="81" w:date="2022-04-04T20:48:00Z">
                <w:r w:rsidDel="00000000" w:rsidR="00000000" w:rsidRPr="00000000">
                  <w:rPr>
                    <w:rFonts w:ascii="Times New Roman" w:cs="Times New Roman" w:eastAsia="Times New Roman" w:hAnsi="Times New Roman"/>
                    <w:sz w:val="24"/>
                    <w:szCs w:val="24"/>
                    <w:vertAlign w:val="superscript"/>
                    <w:rtl w:val="0"/>
                  </w:rPr>
                  <w:delText xml:space="preserve">1</w:delText>
                </w:r>
              </w:del>
            </w:sdtContent>
          </w:sdt>
          <w:r w:rsidDel="00000000" w:rsidR="00000000" w:rsidRPr="00000000">
            <w:rPr>
              <w:rFonts w:ascii="Times New Roman" w:cs="Times New Roman" w:eastAsia="Times New Roman" w:hAnsi="Times New Roman"/>
              <w:sz w:val="24"/>
              <w:szCs w:val="24"/>
              <w:vertAlign w:val="superscript"/>
              <w:rtl w:val="0"/>
            </w:rPr>
            <w:t xml:space="preserve"> </w:t>
          </w:r>
          <w:sdt>
            <w:sdtPr>
              <w:tag w:val="goog_rdk_318"/>
            </w:sdtPr>
            <w:sdtContent>
              <w:ins w:author="Aaron Scofield" w:id="82" w:date="2022-04-04T20:48:00Z">
                <w:r w:rsidDel="00000000" w:rsidR="00000000" w:rsidRPr="00000000">
                  <w:rPr>
                    <w:rFonts w:ascii="Times New Roman" w:cs="Times New Roman" w:eastAsia="Times New Roman" w:hAnsi="Times New Roman"/>
                    <w:sz w:val="24"/>
                    <w:szCs w:val="24"/>
                    <w:rtl w:val="0"/>
                  </w:rPr>
                  <w:t xml:space="preserve">database t</w:t>
                </w:r>
              </w:ins>
            </w:sdtContent>
          </w:sdt>
          <w:sdt>
            <w:sdtPr>
              <w:tag w:val="goog_rdk_319"/>
            </w:sdtPr>
            <w:sdtContent>
              <w:del w:author="Aaron Scofield" w:id="82" w:date="2022-04-04T20:48:00Z">
                <w:r w:rsidDel="00000000" w:rsidR="00000000" w:rsidRPr="00000000">
                  <w:rPr>
                    <w:rFonts w:ascii="Times New Roman" w:cs="Times New Roman" w:eastAsia="Times New Roman" w:hAnsi="Times New Roman"/>
                    <w:sz w:val="24"/>
                    <w:szCs w:val="24"/>
                    <w:rtl w:val="0"/>
                  </w:rPr>
                  <w:delText xml:space="preserve">t</w:delText>
                </w:r>
              </w:del>
            </w:sdtContent>
          </w:sdt>
          <w:r w:rsidDel="00000000" w:rsidR="00000000" w:rsidRPr="00000000">
            <w:rPr>
              <w:rFonts w:ascii="Times New Roman" w:cs="Times New Roman" w:eastAsia="Times New Roman" w:hAnsi="Times New Roman"/>
              <w:sz w:val="24"/>
              <w:szCs w:val="24"/>
              <w:rtl w:val="0"/>
            </w:rPr>
            <w:t xml:space="preserve">o store data. The chosen database service provides seamless integration with the </w:t>
          </w:r>
          <w:sdt>
            <w:sdtPr>
              <w:tag w:val="goog_rdk_320"/>
            </w:sdtPr>
            <w:sdtContent>
              <w:del w:author="Aaron Scofield" w:id="83" w:date="2022-04-04T20:48:00Z">
                <w:r w:rsidDel="00000000" w:rsidR="00000000" w:rsidRPr="00000000">
                  <w:rPr>
                    <w:rFonts w:ascii="Times New Roman" w:cs="Times New Roman" w:eastAsia="Times New Roman" w:hAnsi="Times New Roman"/>
                    <w:sz w:val="24"/>
                    <w:szCs w:val="24"/>
                    <w:rtl w:val="0"/>
                  </w:rPr>
                  <w:delText xml:space="preserve">Azure </w:delText>
                </w:r>
              </w:del>
            </w:sdtContent>
          </w:sdt>
          <w:sdt>
            <w:sdtPr>
              <w:tag w:val="goog_rdk_321"/>
            </w:sdtPr>
            <w:sdtContent>
              <w:ins w:author="Aaron Scofield" w:id="83" w:date="2022-04-04T20:48:00Z">
                <w:r w:rsidDel="00000000" w:rsidR="00000000" w:rsidRPr="00000000">
                  <w:rPr>
                    <w:rFonts w:ascii="Times New Roman" w:cs="Times New Roman" w:eastAsia="Times New Roman" w:hAnsi="Times New Roman"/>
                    <w:sz w:val="24"/>
                    <w:szCs w:val="24"/>
                    <w:rtl w:val="0"/>
                  </w:rPr>
                  <w:t xml:space="preserve">AWS EC2 instance</w:t>
                </w:r>
              </w:ins>
            </w:sdtContent>
          </w:sdt>
          <w:sdt>
            <w:sdtPr>
              <w:tag w:val="goog_rdk_322"/>
            </w:sdtPr>
            <w:sdtContent>
              <w:del w:author="Aaron Scofield" w:id="84" w:date="2022-04-04T20:49:00Z">
                <w:r w:rsidDel="00000000" w:rsidR="00000000" w:rsidRPr="00000000">
                  <w:rPr>
                    <w:rFonts w:ascii="Times New Roman" w:cs="Times New Roman" w:eastAsia="Times New Roman" w:hAnsi="Times New Roman"/>
                    <w:sz w:val="24"/>
                    <w:szCs w:val="24"/>
                    <w:rtl w:val="0"/>
                  </w:rPr>
                  <w:delText xml:space="preserve">App Service</w:delText>
                </w:r>
              </w:del>
            </w:sdtContent>
          </w:sdt>
          <w:r w:rsidDel="00000000" w:rsidR="00000000" w:rsidRPr="00000000">
            <w:rPr>
              <w:rFonts w:ascii="Times New Roman" w:cs="Times New Roman" w:eastAsia="Times New Roman" w:hAnsi="Times New Roman"/>
              <w:sz w:val="24"/>
              <w:szCs w:val="24"/>
              <w:rtl w:val="0"/>
            </w:rPr>
            <w:t xml:space="preserve">, where the application itself is hosted. There will be multiple tables needed to store data, specifically to store </w:t>
          </w:r>
          <w:sdt>
            <w:sdtPr>
              <w:tag w:val="goog_rdk_323"/>
            </w:sdtPr>
            <w:sdtContent>
              <w:del w:author="Aaron Scofield" w:id="85" w:date="2022-04-04T20:49:00Z">
                <w:r w:rsidDel="00000000" w:rsidR="00000000" w:rsidRPr="00000000">
                  <w:rPr>
                    <w:rFonts w:ascii="Times New Roman" w:cs="Times New Roman" w:eastAsia="Times New Roman" w:hAnsi="Times New Roman"/>
                    <w:sz w:val="24"/>
                    <w:szCs w:val="24"/>
                    <w:rtl w:val="0"/>
                  </w:rPr>
                  <w:delText xml:space="preserve">user account data, recording metadata, tags, and other various account attributes. </w:delText>
                </w:r>
              </w:del>
            </w:sdtContent>
          </w:sdt>
          <w:sdt>
            <w:sdtPr>
              <w:tag w:val="goog_rdk_324"/>
            </w:sdtPr>
            <w:sdtContent>
              <w:ins w:author="Aaron Scofield" w:id="85" w:date="2022-04-04T20:49:00Z">
                <w:r w:rsidDel="00000000" w:rsidR="00000000" w:rsidRPr="00000000">
                  <w:rPr>
                    <w:rFonts w:ascii="Times New Roman" w:cs="Times New Roman" w:eastAsia="Times New Roman" w:hAnsi="Times New Roman"/>
                    <w:sz w:val="24"/>
                    <w:szCs w:val="24"/>
                    <w:rtl w:val="0"/>
                  </w:rPr>
                  <w:t xml:space="preserve">the following: </w:t>
                </w:r>
              </w:ins>
            </w:sdtContent>
          </w:sdt>
        </w:p>
      </w:sdtContent>
    </w:sdt>
    <w:sdt>
      <w:sdtPr>
        <w:tag w:val="goog_rdk_327"/>
      </w:sdtPr>
      <w:sdtContent>
        <w:p w:rsidR="00000000" w:rsidDel="00000000" w:rsidP="00000000" w:rsidRDefault="00000000" w:rsidRPr="00000000" w14:paraId="000001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ins w:author="Aaron Scofield" w:id="85" w:date="2022-04-04T20:49:00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26"/>
            </w:sdtPr>
            <w:sdtContent>
              <w:ins w:author="Aaron Scofield" w:id="85" w:date="2022-04-04T20:4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information (username, password, etc.) defined in the login/register components.</w:t>
                </w:r>
              </w:ins>
            </w:sdtContent>
          </w:sdt>
        </w:p>
      </w:sdtContent>
    </w:sdt>
    <w:sdt>
      <w:sdtPr>
        <w:tag w:val="goog_rdk_329"/>
      </w:sdtPr>
      <w:sdtContent>
        <w:p w:rsidR="00000000" w:rsidDel="00000000" w:rsidP="00000000" w:rsidRDefault="00000000" w:rsidRPr="00000000" w14:paraId="000001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ns w:author="Aaron Scofield" w:id="85" w:date="2022-04-04T20:49:00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28"/>
            </w:sdtPr>
            <w:sdtContent>
              <w:ins w:author="Aaron Scofield" w:id="85" w:date="2022-04-04T20:4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information associated with a given recording_id</w:t>
                </w:r>
              </w:ins>
            </w:sdtContent>
          </w:sdt>
        </w:p>
      </w:sdtContent>
    </w:sdt>
    <w:sdt>
      <w:sdtPr>
        <w:tag w:val="goog_rdk_332"/>
      </w:sdtPr>
      <w:sdtContent>
        <w:p w:rsidR="00000000" w:rsidDel="00000000" w:rsidP="00000000" w:rsidRDefault="00000000" w:rsidRPr="00000000" w14:paraId="00000159">
          <w:pPr>
            <w:keepNext w:val="0"/>
            <w:keepLines w:val="0"/>
            <w:pageBreakBefore w:val="0"/>
            <w:widowControl w:val="1"/>
            <w:numPr>
              <w:ilvl w:val="0"/>
              <w:numId w:val="8"/>
            </w:numPr>
            <w:spacing w:after="0" w:before="0" w:line="360" w:lineRule="auto"/>
            <w:ind w:left="720" w:right="0" w:hanging="360"/>
            <w:jc w:val="left"/>
            <w:rPr>
              <w:ins w:author="Aaron Scofield" w:id="85" w:date="2022-04-04T20:49:00Z"/>
              <w:rFonts w:ascii="Times New Roman" w:cs="Times New Roman" w:eastAsia="Times New Roman" w:hAnsi="Times New Roman"/>
              <w:b w:val="0"/>
              <w:i w:val="0"/>
              <w:smallCaps w:val="0"/>
              <w:strike w:val="0"/>
              <w:color w:val="000000"/>
              <w:sz w:val="24"/>
              <w:szCs w:val="24"/>
              <w:u w:val="none"/>
              <w:shd w:fill="auto" w:val="clear"/>
              <w:vertAlign w:val="baseline"/>
              <w:rPrChange w:author="Aaron Scofield" w:id="87" w:date="2022-04-04T20:50:00Z">
                <w:rPr/>
              </w:rPrChange>
            </w:rPr>
            <w:pPrChange w:author="Aaron Scofield" w:id="0" w:date="2022-04-04T20:50:00Z">
              <w:pPr>
                <w:spacing w:before="240" w:line="360" w:lineRule="auto"/>
              </w:pPr>
            </w:pPrChange>
          </w:pPr>
          <w:sdt>
            <w:sdtPr>
              <w:tag w:val="goog_rdk_330"/>
            </w:sdtPr>
            <w:sdtContent>
              <w:ins w:author="Aaron Scofield" w:id="85" w:date="2022-04-04T20:49:00Z">
                <w:r w:rsidDel="00000000" w:rsidR="00000000" w:rsidRPr="00000000">
                  <w:rPr>
                    <w:rFonts w:ascii="Times New Roman" w:cs="Times New Roman" w:eastAsia="Times New Roman" w:hAnsi="Times New Roman"/>
                    <w:sz w:val="24"/>
                    <w:szCs w:val="24"/>
                    <w:rtl w:val="0"/>
                  </w:rPr>
                  <w:t xml:space="preserve">Recording information, including recording_id, the creator of the recoridng, URL of the recording, and the transcription of the recording</w:t>
                </w:r>
              </w:ins>
              <w:sdt>
                <w:sdtPr>
                  <w:tag w:val="goog_rdk_331"/>
                </w:sdtPr>
                <w:sdtContent>
                  <w:ins w:author="Aaron Scofield" w:id="85" w:date="2022-04-04T20:49:00Z">
                    <w:r w:rsidDel="00000000" w:rsidR="00000000" w:rsidRPr="00000000">
                      <w:rPr>
                        <w:rtl w:val="0"/>
                      </w:rPr>
                    </w:r>
                  </w:ins>
                </w:sdtContent>
              </w:sdt>
              <w:ins w:author="Aaron Scofield" w:id="85" w:date="2022-04-04T20:49:00Z"/>
            </w:sdtContent>
          </w:sdt>
        </w:p>
      </w:sdtContent>
    </w:sdt>
    <w:sdt>
      <w:sdtPr>
        <w:tag w:val="goog_rdk_334"/>
      </w:sdtPr>
      <w:sdtContent>
        <w:p w:rsidR="00000000" w:rsidDel="00000000" w:rsidP="00000000" w:rsidRDefault="00000000" w:rsidRPr="00000000" w14:paraId="0000015A">
          <w:pPr>
            <w:spacing w:before="240" w:line="360" w:lineRule="auto"/>
            <w:rPr>
              <w:ins w:author="Aaron Scofield" w:id="88" w:date="2022-04-04T20:49:00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objects and a description of their associated data points are described below.</w:t>
          </w:r>
          <w:sdt>
            <w:sdtPr>
              <w:tag w:val="goog_rdk_333"/>
            </w:sdtPr>
            <w:sdtContent>
              <w:ins w:author="Aaron Scofield" w:id="88" w:date="2022-04-04T20:49:00Z">
                <w:r w:rsidDel="00000000" w:rsidR="00000000" w:rsidRPr="00000000">
                  <w:rPr>
                    <w:rtl w:val="0"/>
                  </w:rPr>
                </w:r>
              </w:ins>
            </w:sdtContent>
          </w:sdt>
        </w:p>
      </w:sdtContent>
    </w:sdt>
    <w:sdt>
      <w:sdtPr>
        <w:tag w:val="goog_rdk_337"/>
      </w:sdtPr>
      <w:sdtContent>
        <w:p w:rsidR="00000000" w:rsidDel="00000000" w:rsidP="00000000" w:rsidRDefault="00000000" w:rsidRPr="00000000" w14:paraId="0000015B">
          <w:pPr>
            <w:spacing w:before="240" w:line="360" w:lineRule="auto"/>
            <w:rPr>
              <w:rFonts w:ascii="Times New Roman" w:cs="Times New Roman" w:eastAsia="Times New Roman" w:hAnsi="Times New Roman"/>
              <w:sz w:val="24"/>
              <w:szCs w:val="24"/>
              <w:vertAlign w:val="superscript"/>
              <w:rPrChange w:author="Aaron Scofield" w:id="89" w:date="2022-04-04T20:48:00Z">
                <w:rPr>
                  <w:rFonts w:ascii="Times New Roman" w:cs="Times New Roman" w:eastAsia="Times New Roman" w:hAnsi="Times New Roman"/>
                  <w:sz w:val="24"/>
                  <w:szCs w:val="24"/>
                </w:rPr>
              </w:rPrChange>
            </w:rPr>
          </w:pPr>
          <w:sdt>
            <w:sdtPr>
              <w:tag w:val="goog_rdk_335"/>
            </w:sdtPr>
            <w:sdtContent>
              <w:ins w:author="Aaron Scofield" w:id="88" w:date="2022-04-04T20:49:00Z">
                <w:r w:rsidDel="00000000" w:rsidR="00000000" w:rsidRPr="00000000">
                  <w:rPr>
                    <w:rFonts w:ascii="Times New Roman" w:cs="Times New Roman" w:eastAsia="Times New Roman" w:hAnsi="Times New Roman"/>
                    <w:sz w:val="24"/>
                    <w:szCs w:val="24"/>
                    <w:rtl w:val="0"/>
                  </w:rPr>
                  <w:tab/>
                </w:r>
              </w:ins>
            </w:sdtContent>
          </w:sdt>
          <w:sdt>
            <w:sdtPr>
              <w:tag w:val="goog_rdk_336"/>
            </w:sdtPr>
            <w:sdtContent>
              <w:r w:rsidDel="00000000" w:rsidR="00000000" w:rsidRPr="00000000">
                <w:rPr>
                  <w:rtl w:val="0"/>
                </w:rPr>
              </w:r>
            </w:sdtContent>
          </w:sdt>
        </w:p>
      </w:sdtContent>
    </w:sdt>
    <w:p w:rsidR="00000000" w:rsidDel="00000000" w:rsidP="00000000" w:rsidRDefault="00000000" w:rsidRPr="00000000" w14:paraId="0000015C">
      <w:pPr>
        <w:spacing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9. Entity relation diagram of the initial database design</w:t>
      </w:r>
      <w:r w:rsidDel="00000000" w:rsidR="00000000" w:rsidRPr="00000000">
        <w:drawing>
          <wp:anchor allowOverlap="1" behindDoc="0" distB="114300" distT="114300" distL="114300" distR="114300" hidden="0" layoutInCell="1" locked="0" relativeHeight="0" simplePos="0">
            <wp:simplePos x="0" y="0"/>
            <wp:positionH relativeFrom="column">
              <wp:posOffset>-142873</wp:posOffset>
            </wp:positionH>
            <wp:positionV relativeFrom="paragraph">
              <wp:posOffset>171450</wp:posOffset>
            </wp:positionV>
            <wp:extent cx="6233879" cy="3217486"/>
            <wp:effectExtent b="0" l="0" r="0" t="0"/>
            <wp:wrapTopAndBottom distB="114300" distT="114300"/>
            <wp:docPr id="17" name="image7.png"/>
            <a:graphic>
              <a:graphicData uri="http://schemas.openxmlformats.org/drawingml/2006/picture">
                <pic:pic>
                  <pic:nvPicPr>
                    <pic:cNvPr id="0" name="image7.png"/>
                    <pic:cNvPicPr preferRelativeResize="0"/>
                  </pic:nvPicPr>
                  <pic:blipFill>
                    <a:blip r:embed="rId17"/>
                    <a:srcRect b="0" l="5608" r="0" t="0"/>
                    <a:stretch>
                      <a:fillRect/>
                    </a:stretch>
                  </pic:blipFill>
                  <pic:spPr>
                    <a:xfrm>
                      <a:off x="0" y="0"/>
                      <a:ext cx="6233879" cy="3217486"/>
                    </a:xfrm>
                    <a:prstGeom prst="rect"/>
                    <a:ln/>
                  </pic:spPr>
                </pic:pic>
              </a:graphicData>
            </a:graphic>
          </wp:anchor>
        </w:drawing>
      </w:r>
    </w:p>
    <w:p w:rsidR="00000000" w:rsidDel="00000000" w:rsidP="00000000" w:rsidRDefault="00000000" w:rsidRPr="00000000" w14:paraId="0000015D">
      <w:pPr>
        <w:numPr>
          <w:ilvl w:val="0"/>
          <w:numId w:val="2"/>
        </w:numPr>
        <w:spacing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user</w:t>
      </w:r>
    </w:p>
    <w:p w:rsidR="00000000" w:rsidDel="00000000" w:rsidP="00000000" w:rsidRDefault="00000000" w:rsidRPr="00000000" w14:paraId="0000015E">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 a string representing a unique identifier for each user’s account</w:t>
      </w:r>
    </w:p>
    <w:p w:rsidR="00000000" w:rsidDel="00000000" w:rsidP="00000000" w:rsidRDefault="00000000" w:rsidRPr="00000000" w14:paraId="0000015F">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 a string representing an email address pulled from the Google Identity Services API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object returned at sign-on</w:t>
      </w:r>
    </w:p>
    <w:p w:rsidR="00000000" w:rsidDel="00000000" w:rsidP="00000000" w:rsidRDefault="00000000" w:rsidRPr="00000000" w14:paraId="00000160">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  - a string representing the user’s first name, pulled from the Google Identity Services API object returned at sign-on</w:t>
      </w:r>
    </w:p>
    <w:p w:rsidR="00000000" w:rsidDel="00000000" w:rsidP="00000000" w:rsidRDefault="00000000" w:rsidRPr="00000000" w14:paraId="00000161">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 - a string representing the user’s last name, pulled from the Google Identity Services API object returned at sign-on</w:t>
      </w:r>
    </w:p>
    <w:p w:rsidR="00000000" w:rsidDel="00000000" w:rsidP="00000000" w:rsidRDefault="00000000" w:rsidRPr="00000000" w14:paraId="00000162">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photo_url - a string representing the link to a user’s profile photo, pulled from the Google Identity Services API object returned at sign-on</w:t>
      </w:r>
    </w:p>
    <w:p w:rsidR="00000000" w:rsidDel="00000000" w:rsidP="00000000" w:rsidRDefault="00000000" w:rsidRPr="00000000" w14:paraId="0000016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recordings</w:t>
      </w:r>
    </w:p>
    <w:p w:rsidR="00000000" w:rsidDel="00000000" w:rsidP="00000000" w:rsidRDefault="00000000" w:rsidRPr="00000000" w14:paraId="00000164">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recording_id - a string representing a unique identifier for each recording created by a user</w:t>
      </w:r>
    </w:p>
    <w:p w:rsidR="00000000" w:rsidDel="00000000" w:rsidP="00000000" w:rsidRDefault="00000000" w:rsidRPr="00000000" w14:paraId="00000165">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 the identifier of the user who created the recording, this relates each entry in the recordings table to a user</w:t>
      </w:r>
    </w:p>
    <w:p w:rsidR="00000000" w:rsidDel="00000000" w:rsidP="00000000" w:rsidRDefault="00000000" w:rsidRPr="00000000" w14:paraId="00000166">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recording_url -  a string representing the link to the recording, located in the cloud storage solution.</w:t>
      </w:r>
    </w:p>
    <w:p w:rsidR="00000000" w:rsidDel="00000000" w:rsidP="00000000" w:rsidRDefault="00000000" w:rsidRPr="00000000" w14:paraId="00000167">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 the a datetime object representing when the recording was made and uploaded to the server</w:t>
      </w:r>
    </w:p>
    <w:p w:rsidR="00000000" w:rsidDel="00000000" w:rsidP="00000000" w:rsidRDefault="00000000" w:rsidRPr="00000000" w14:paraId="00000168">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recording_length - a time object representing the length of the recording in seconds and milliseconds</w:t>
      </w:r>
    </w:p>
    <w:p w:rsidR="00000000" w:rsidDel="00000000" w:rsidP="00000000" w:rsidRDefault="00000000" w:rsidRPr="00000000" w14:paraId="0000016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tags</w:t>
      </w:r>
    </w:p>
    <w:p w:rsidR="00000000" w:rsidDel="00000000" w:rsidP="00000000" w:rsidRDefault="00000000" w:rsidRPr="00000000" w14:paraId="0000016A">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tag_name - a string representing the name of the user created/chosen tag</w:t>
      </w:r>
    </w:p>
    <w:p w:rsidR="00000000" w:rsidDel="00000000" w:rsidP="00000000" w:rsidRDefault="00000000" w:rsidRPr="00000000" w14:paraId="0000016B">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tag_id - an integer uniquely identifying each tag name</w:t>
      </w:r>
    </w:p>
    <w:p w:rsidR="00000000" w:rsidDel="00000000" w:rsidP="00000000" w:rsidRDefault="00000000" w:rsidRPr="00000000" w14:paraId="0000016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tag_records</w:t>
      </w:r>
    </w:p>
    <w:p w:rsidR="00000000" w:rsidDel="00000000" w:rsidP="00000000" w:rsidRDefault="00000000" w:rsidRPr="00000000" w14:paraId="0000016D">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tag_id - an integer uniquely identifying each tag name</w:t>
      </w:r>
    </w:p>
    <w:p w:rsidR="00000000" w:rsidDel="00000000" w:rsidP="00000000" w:rsidRDefault="00000000" w:rsidRPr="00000000" w14:paraId="0000016E">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recording_id - an integer uniquely identifying each recording</w:t>
      </w:r>
    </w:p>
    <w:p w:rsidR="00000000" w:rsidDel="00000000" w:rsidP="00000000" w:rsidRDefault="00000000" w:rsidRPr="00000000" w14:paraId="0000016F">
      <w:pPr>
        <w:spacing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table holds information about a user’s account. There will be a unique entry for each user who registers with the application. User_id is the primary key and is assigned at the creation of the entry. email, first_name, last_name, and photo_url are all pulled from the sign-on object returned from the Google Identity Services API that the application will use to manage user sign-on. </w:t>
      </w:r>
    </w:p>
    <w:p w:rsidR="00000000" w:rsidDel="00000000" w:rsidP="00000000" w:rsidRDefault="00000000" w:rsidRPr="00000000" w14:paraId="00000170">
      <w:pPr>
        <w:spacing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recordings table will hold data associated with each recording created by users. The primary key, recording_id, will be used to uniquely identify each recording. Other data points include the user_id associated with each recording, a link to the recording itself, and other metadata including the date, time, and length of recording. </w:t>
      </w:r>
    </w:p>
    <w:p w:rsidR="00000000" w:rsidDel="00000000" w:rsidP="00000000" w:rsidRDefault="00000000" w:rsidRPr="00000000" w14:paraId="00000171">
      <w:pPr>
        <w:spacing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tags associated with each recording will be organized in two separate tables. The first table, entitled tags, is simply an assignment of an unique identifier to each tag name. The second table, tag_records, associates the tag_id to a recording_id. </w:t>
      </w:r>
    </w:p>
    <w:p w:rsidR="00000000" w:rsidDel="00000000" w:rsidP="00000000" w:rsidRDefault="00000000" w:rsidRPr="00000000" w14:paraId="00000172">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73">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74">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tl w:val="0"/>
        </w:rPr>
      </w:r>
    </w:p>
    <w:sdt>
      <w:sdtPr>
        <w:tag w:val="goog_rdk_340"/>
      </w:sdtPr>
      <w:sdtContent>
        <w:p w:rsidR="00000000" w:rsidDel="00000000" w:rsidP="00000000" w:rsidRDefault="00000000" w:rsidRPr="00000000" w14:paraId="00000175">
          <w:pPr>
            <w:spacing w:before="240" w:line="256" w:lineRule="auto"/>
            <w:rPr>
              <w:del w:author="Aaron Scofield" w:id="90" w:date="2022-04-04T20:54:00Z"/>
              <w:rFonts w:ascii="Times New Roman" w:cs="Times New Roman" w:eastAsia="Times New Roman" w:hAnsi="Times New Roman"/>
              <w:b w:val="1"/>
              <w:sz w:val="32"/>
              <w:szCs w:val="32"/>
            </w:rPr>
          </w:pPr>
          <w:sdt>
            <w:sdtPr>
              <w:tag w:val="goog_rdk_339"/>
            </w:sdtPr>
            <w:sdtContent>
              <w:del w:author="Aaron Scofield" w:id="90" w:date="2022-04-04T20:54:00Z">
                <w:r w:rsidDel="00000000" w:rsidR="00000000" w:rsidRPr="00000000">
                  <w:rPr>
                    <w:rtl w:val="0"/>
                  </w:rPr>
                </w:r>
              </w:del>
            </w:sdtContent>
          </w:sdt>
        </w:p>
      </w:sdtContent>
    </w:sdt>
    <w:sdt>
      <w:sdtPr>
        <w:tag w:val="goog_rdk_343"/>
      </w:sdtPr>
      <w:sdtContent>
        <w:p w:rsidR="00000000" w:rsidDel="00000000" w:rsidP="00000000" w:rsidRDefault="00000000" w:rsidRPr="00000000" w14:paraId="00000176">
          <w:pPr>
            <w:spacing w:before="240" w:line="360" w:lineRule="auto"/>
            <w:rPr>
              <w:ins w:author="Aaron Scofield" w:id="90" w:date="2022-04-04T20:54:00Z"/>
              <w:rFonts w:ascii="Times New Roman" w:cs="Times New Roman" w:eastAsia="Times New Roman" w:hAnsi="Times New Roman"/>
              <w:b w:val="1"/>
              <w:sz w:val="32"/>
              <w:szCs w:val="32"/>
            </w:rPr>
          </w:pPr>
          <w:sdt>
            <w:sdtPr>
              <w:tag w:val="goog_rdk_342"/>
            </w:sdtPr>
            <w:sdtContent>
              <w:ins w:author="Aaron Scofield" w:id="90" w:date="2022-04-04T20:54:00Z">
                <w:r w:rsidDel="00000000" w:rsidR="00000000" w:rsidRPr="00000000">
                  <w:rPr>
                    <w:rtl w:val="0"/>
                  </w:rPr>
                </w:r>
              </w:ins>
            </w:sdtContent>
          </w:sdt>
        </w:p>
      </w:sdtContent>
    </w:sdt>
    <w:sdt>
      <w:sdtPr>
        <w:tag w:val="goog_rdk_345"/>
      </w:sdtPr>
      <w:sdtContent>
        <w:p w:rsidR="00000000" w:rsidDel="00000000" w:rsidP="00000000" w:rsidRDefault="00000000" w:rsidRPr="00000000" w14:paraId="00000177">
          <w:pPr>
            <w:spacing w:before="240" w:line="360" w:lineRule="auto"/>
            <w:rPr>
              <w:ins w:author="Aaron Scofield" w:id="90" w:date="2022-04-04T20:54:00Z"/>
              <w:rFonts w:ascii="Times New Roman" w:cs="Times New Roman" w:eastAsia="Times New Roman" w:hAnsi="Times New Roman"/>
              <w:sz w:val="24"/>
              <w:szCs w:val="24"/>
            </w:rPr>
          </w:pPr>
          <w:sdt>
            <w:sdtPr>
              <w:tag w:val="goog_rdk_344"/>
            </w:sdtPr>
            <w:sdtContent>
              <w:ins w:author="Aaron Scofield" w:id="90" w:date="2022-04-04T20:54:00Z">
                <w:r w:rsidDel="00000000" w:rsidR="00000000" w:rsidRPr="00000000">
                  <w:rPr>
                    <w:rtl w:val="0"/>
                  </w:rPr>
                </w:r>
              </w:ins>
            </w:sdtContent>
          </w:sdt>
        </w:p>
      </w:sdtContent>
    </w:sdt>
    <w:sdt>
      <w:sdtPr>
        <w:tag w:val="goog_rdk_348"/>
      </w:sdtPr>
      <w:sdtContent>
        <w:p w:rsidR="00000000" w:rsidDel="00000000" w:rsidP="00000000" w:rsidRDefault="00000000" w:rsidRPr="00000000" w14:paraId="00000178">
          <w:pPr>
            <w:spacing w:before="240" w:line="256" w:lineRule="auto"/>
            <w:jc w:val="center"/>
            <w:rPr>
              <w:del w:author="Aaron Scofield" w:id="91" w:date="2022-04-04T20:54:00Z"/>
              <w:rFonts w:ascii="Times New Roman" w:cs="Times New Roman" w:eastAsia="Times New Roman" w:hAnsi="Times New Roman"/>
              <w:b w:val="1"/>
              <w:sz w:val="32"/>
              <w:szCs w:val="32"/>
              <w:u w:val="single"/>
            </w:rPr>
          </w:pPr>
          <w:sdt>
            <w:sdtPr>
              <w:tag w:val="goog_rdk_347"/>
            </w:sdtPr>
            <w:sdtContent>
              <w:del w:author="Aaron Scofield" w:id="91" w:date="2022-04-04T20:54:00Z">
                <w:r w:rsidDel="00000000" w:rsidR="00000000" w:rsidRPr="00000000">
                  <w:rPr>
                    <w:rtl w:val="0"/>
                  </w:rPr>
                </w:r>
              </w:del>
            </w:sdtContent>
          </w:sdt>
        </w:p>
      </w:sdtContent>
    </w:sdt>
    <w:p w:rsidR="00000000" w:rsidDel="00000000" w:rsidP="00000000" w:rsidRDefault="00000000" w:rsidRPr="00000000" w14:paraId="00000179">
      <w:pPr>
        <w:spacing w:before="240" w:line="25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A">
      <w:pPr>
        <w:spacing w:before="240" w:line="25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B">
      <w:pPr>
        <w:spacing w:before="240" w:line="256" w:lineRule="auto"/>
        <w:rPr>
          <w:rFonts w:ascii="Times New Roman" w:cs="Times New Roman" w:eastAsia="Times New Roman" w:hAnsi="Times New Roman"/>
          <w:b w:val="1"/>
          <w:sz w:val="32"/>
          <w:szCs w:val="32"/>
        </w:rPr>
      </w:pPr>
      <w:r w:rsidDel="00000000" w:rsidR="00000000" w:rsidRPr="00000000">
        <w:rPr>
          <w:rtl w:val="0"/>
        </w:rPr>
      </w:r>
    </w:p>
    <w:sdt>
      <w:sdtPr>
        <w:tag w:val="goog_rdk_351"/>
      </w:sdtPr>
      <w:sdtContent>
        <w:p w:rsidR="00000000" w:rsidDel="00000000" w:rsidP="00000000" w:rsidRDefault="00000000" w:rsidRPr="00000000" w14:paraId="0000017C">
          <w:pPr>
            <w:spacing w:before="240" w:line="256" w:lineRule="auto"/>
            <w:rPr>
              <w:del w:author="Aaron Scofield" w:id="92" w:date="2022-04-04T20:54:00Z"/>
              <w:rFonts w:ascii="Times New Roman" w:cs="Times New Roman" w:eastAsia="Times New Roman" w:hAnsi="Times New Roman"/>
              <w:b w:val="1"/>
              <w:sz w:val="32"/>
              <w:szCs w:val="32"/>
            </w:rPr>
          </w:pPr>
          <w:sdt>
            <w:sdtPr>
              <w:tag w:val="goog_rdk_350"/>
            </w:sdtPr>
            <w:sdtContent>
              <w:del w:author="Aaron Scofield" w:id="92" w:date="2022-04-04T20:54:00Z">
                <w:r w:rsidDel="00000000" w:rsidR="00000000" w:rsidRPr="00000000">
                  <w:rPr>
                    <w:rtl w:val="0"/>
                  </w:rPr>
                </w:r>
              </w:del>
            </w:sdtContent>
          </w:sdt>
        </w:p>
      </w:sdtContent>
    </w:sdt>
    <w:sdt>
      <w:sdtPr>
        <w:tag w:val="goog_rdk_353"/>
      </w:sdtPr>
      <w:sdtContent>
        <w:p w:rsidR="00000000" w:rsidDel="00000000" w:rsidP="00000000" w:rsidRDefault="00000000" w:rsidRPr="00000000" w14:paraId="0000017D">
          <w:pPr>
            <w:spacing w:before="240" w:line="256" w:lineRule="auto"/>
            <w:rPr>
              <w:del w:author="Aaron Scofield" w:id="92" w:date="2022-04-04T20:54:00Z"/>
              <w:rFonts w:ascii="Times New Roman" w:cs="Times New Roman" w:eastAsia="Times New Roman" w:hAnsi="Times New Roman"/>
              <w:b w:val="1"/>
              <w:sz w:val="32"/>
              <w:szCs w:val="32"/>
            </w:rPr>
          </w:pPr>
          <w:sdt>
            <w:sdtPr>
              <w:tag w:val="goog_rdk_352"/>
            </w:sdtPr>
            <w:sdtContent>
              <w:del w:author="Aaron Scofield" w:id="92" w:date="2022-04-04T20:54:00Z">
                <w:r w:rsidDel="00000000" w:rsidR="00000000" w:rsidRPr="00000000">
                  <w:rPr>
                    <w:rtl w:val="0"/>
                  </w:rPr>
                </w:r>
              </w:del>
            </w:sdtContent>
          </w:sdt>
        </w:p>
      </w:sdtContent>
    </w:sdt>
    <w:p w:rsidR="00000000" w:rsidDel="00000000" w:rsidP="00000000" w:rsidRDefault="00000000" w:rsidRPr="00000000" w14:paraId="0000017E">
      <w:pPr>
        <w:spacing w:before="240" w:line="25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F">
      <w:pPr>
        <w:spacing w:before="240" w:line="25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REFERENCES</w:t>
      </w:r>
    </w:p>
    <w:sdt>
      <w:sdtPr>
        <w:tag w:val="goog_rdk_356"/>
      </w:sdtPr>
      <w:sdtContent>
        <w:p w:rsidR="00000000" w:rsidDel="00000000" w:rsidP="00000000" w:rsidRDefault="00000000" w:rsidRPr="00000000" w14:paraId="00000180">
          <w:pPr>
            <w:spacing w:before="240" w:line="256" w:lineRule="auto"/>
            <w:rPr>
              <w:del w:author="Aaron Scofield" w:id="93" w:date="2022-04-04T20:54:00Z"/>
              <w:rFonts w:ascii="Times New Roman" w:cs="Times New Roman" w:eastAsia="Times New Roman" w:hAnsi="Times New Roman"/>
              <w:sz w:val="24"/>
              <w:szCs w:val="24"/>
            </w:rPr>
          </w:pPr>
          <w:sdt>
            <w:sdtPr>
              <w:tag w:val="goog_rdk_355"/>
            </w:sdtPr>
            <w:sdtContent>
              <w:del w:author="Aaron Scofield" w:id="93" w:date="2022-04-04T20:54:00Z">
                <w:r w:rsidDel="00000000" w:rsidR="00000000" w:rsidRPr="00000000">
                  <w:rPr>
                    <w:rFonts w:ascii="Times New Roman" w:cs="Times New Roman" w:eastAsia="Times New Roman" w:hAnsi="Times New Roman"/>
                    <w:sz w:val="24"/>
                    <w:szCs w:val="24"/>
                    <w:vertAlign w:val="superscript"/>
                    <w:rtl w:val="0"/>
                  </w:rPr>
                  <w:delText xml:space="preserve">1 </w:delText>
                </w:r>
                <w:r w:rsidDel="00000000" w:rsidR="00000000" w:rsidRPr="00000000">
                  <w:fldChar w:fldCharType="begin"/>
                </w:r>
                <w:r w:rsidDel="00000000" w:rsidR="00000000" w:rsidRPr="00000000">
                  <w:delInstrText xml:space="preserve">HYPERLINK "https://azure.microsoft.com/en-us/services/mysql/#overview"</w:delInstrText>
                </w:r>
                <w:r w:rsidDel="00000000" w:rsidR="00000000" w:rsidRPr="00000000">
                  <w:fldChar w:fldCharType="separate"/>
                </w:r>
                <w:r w:rsidDel="00000000" w:rsidR="00000000" w:rsidRPr="00000000">
                  <w:rPr>
                    <w:rFonts w:ascii="Times New Roman" w:cs="Times New Roman" w:eastAsia="Times New Roman" w:hAnsi="Times New Roman"/>
                    <w:color w:val="1155cc"/>
                    <w:sz w:val="24"/>
                    <w:szCs w:val="24"/>
                    <w:u w:val="single"/>
                    <w:rtl w:val="0"/>
                  </w:rPr>
                  <w:delText xml:space="preserve">https://azure.microsoft.com/en-us/services/mysql/#overview</w:delText>
                </w:r>
                <w:r w:rsidDel="00000000" w:rsidR="00000000" w:rsidRPr="00000000">
                  <w:fldChar w:fldCharType="end"/>
                </w:r>
                <w:r w:rsidDel="00000000" w:rsidR="00000000" w:rsidRPr="00000000">
                  <w:rPr>
                    <w:rtl w:val="0"/>
                  </w:rPr>
                </w:r>
              </w:del>
            </w:sdtContent>
          </w:sdt>
        </w:p>
      </w:sdtContent>
    </w:sdt>
    <w:p w:rsidR="00000000" w:rsidDel="00000000" w:rsidP="00000000" w:rsidRDefault="00000000" w:rsidRPr="00000000" w14:paraId="00000181">
      <w:pPr>
        <w:spacing w:before="24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 </w:t>
      </w:r>
      <w:hyperlink r:id="rId18">
        <w:r w:rsidDel="00000000" w:rsidR="00000000" w:rsidRPr="00000000">
          <w:rPr>
            <w:rFonts w:ascii="Times New Roman" w:cs="Times New Roman" w:eastAsia="Times New Roman" w:hAnsi="Times New Roman"/>
            <w:color w:val="1155cc"/>
            <w:sz w:val="24"/>
            <w:szCs w:val="24"/>
            <w:u w:val="single"/>
            <w:rtl w:val="0"/>
          </w:rPr>
          <w:t xml:space="preserve">https://developers.google.com/identity/gsi/web</w:t>
        </w:r>
      </w:hyperlink>
      <w:r w:rsidDel="00000000" w:rsidR="00000000" w:rsidRPr="00000000">
        <w:rPr>
          <w:rtl w:val="0"/>
        </w:rPr>
      </w:r>
    </w:p>
    <w:p w:rsidR="00000000" w:rsidDel="00000000" w:rsidP="00000000" w:rsidRDefault="00000000" w:rsidRPr="00000000" w14:paraId="00000182">
      <w:pPr>
        <w:spacing w:before="24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https://blog.logrocket.com/react-calendar-tutorial-build-customize-calendar/</w:t>
      </w: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color w:val="999999"/>
        <w:sz w:val="14"/>
        <w:szCs w:val="14"/>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color w:val="999999"/>
        <w:sz w:val="18"/>
        <w:szCs w:val="18"/>
        <w:rtl w:val="0"/>
      </w:rPr>
      <w:t xml:space="preserve">Page</w:t>
    </w:r>
    <w:r w:rsidDel="00000000" w:rsidR="00000000" w:rsidRPr="00000000">
      <w:rPr>
        <w:rtl w:val="0"/>
      </w:rPr>
      <w:tab/>
      <w:tab/>
      <w:tab/>
      <w:tab/>
      <w:tab/>
      <w:tab/>
      <w:t xml:space="preserve"> </w:t>
      <w:tab/>
    </w:r>
    <w:r w:rsidDel="00000000" w:rsidR="00000000" w:rsidRPr="00000000">
      <w:rPr>
        <w:color w:val="999999"/>
        <w:rtl w:val="0"/>
      </w:rPr>
      <w:tab/>
      <w:t xml:space="preserve">     </w:t>
    </w:r>
    <w:r w:rsidDel="00000000" w:rsidR="00000000" w:rsidRPr="00000000">
      <w:rPr>
        <w:color w:val="999999"/>
        <w:sz w:val="18"/>
        <w:szCs w:val="18"/>
        <w:rtl w:val="0"/>
      </w:rPr>
      <w:t xml:space="preserve">Design Document - Architecture</w:t>
    </w:r>
    <w:r w:rsidDel="00000000" w:rsidR="00000000" w:rsidRPr="00000000">
      <w:rPr>
        <w:rtl w:val="0"/>
      </w:rPr>
    </w:r>
  </w:p>
  <w:p w:rsidR="00000000" w:rsidDel="00000000" w:rsidP="00000000" w:rsidRDefault="00000000" w:rsidRPr="00000000" w14:paraId="00000188">
    <w:pPr>
      <w:rPr/>
    </w:pPr>
    <w:r w:rsidDel="00000000" w:rsidR="00000000" w:rsidRPr="00000000">
      <w:rPr>
        <w:color w:val="999999"/>
        <w:sz w:val="18"/>
        <w:szCs w:val="18"/>
        <w:rtl w:val="0"/>
      </w:rPr>
      <w:tab/>
      <w:tab/>
      <w:tab/>
      <w:tab/>
      <w:tab/>
      <w:tab/>
      <w:tab/>
      <w:tab/>
      <w:tab/>
      <w:tab/>
      <w:tab/>
      <w:t xml:space="preserve">         60 Seconds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tabs>
        <w:tab w:val="left" w:pos="9288"/>
      </w:tabs>
      <w:spacing w:before="720" w:line="240" w:lineRule="auto"/>
      <w:rPr/>
    </w:pPr>
    <w:r w:rsidDel="00000000" w:rsidR="00000000" w:rsidRPr="00000000">
      <w:rPr/>
      <w:drawing>
        <wp:inline distB="0" distT="0" distL="0" distR="0">
          <wp:extent cx="1303020" cy="350520"/>
          <wp:effectExtent b="0" l="0" r="0" t="0"/>
          <wp:docPr id="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3020" cy="350520"/>
                  </a:xfrm>
                  <a:prstGeom prst="rect"/>
                  <a:ln/>
                </pic:spPr>
              </pic:pic>
            </a:graphicData>
          </a:graphic>
        </wp:inline>
      </w:drawing>
    </w:r>
    <w:r w:rsidDel="00000000" w:rsidR="00000000" w:rsidRPr="00000000">
      <w:rPr>
        <w:rtl w:val="0"/>
      </w:rPr>
      <w:t xml:space="preserve">                                                                                 </w:t>
    </w:r>
    <w:r w:rsidDel="00000000" w:rsidR="00000000" w:rsidRPr="00000000">
      <w:rPr>
        <w:rFonts w:ascii="Calibri" w:cs="Calibri" w:eastAsia="Calibri" w:hAnsi="Calibri"/>
        <w:rtl w:val="0"/>
      </w:rPr>
      <w:tab/>
    </w:r>
    <w:r w:rsidDel="00000000" w:rsidR="00000000" w:rsidRPr="00000000">
      <w:rPr>
        <w:b w:val="1"/>
        <w:smallCaps w:val="1"/>
        <w:sz w:val="18"/>
        <w:szCs w:val="18"/>
        <w:rtl w:val="0"/>
      </w:rPr>
      <w:t xml:space="preserve">CIS4398 PROJECTS IN COMPUTER SCIENCE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135D9"/>
    <w:pPr>
      <w:ind w:left="720"/>
      <w:contextualSpacing w:val="1"/>
    </w:pPr>
  </w:style>
  <w:style w:type="numbering" w:styleId="CurrentList1" w:customStyle="1">
    <w:name w:val="Current List1"/>
    <w:uiPriority w:val="99"/>
    <w:rsid w:val="00131F31"/>
    <w:pPr>
      <w:numPr>
        <w:numId w:val="10"/>
      </w:numPr>
    </w:pPr>
  </w:style>
  <w:style w:type="numbering" w:styleId="CurrentList2" w:customStyle="1">
    <w:name w:val="Current List2"/>
    <w:uiPriority w:val="99"/>
    <w:rsid w:val="00131F31"/>
    <w:pPr>
      <w:numPr>
        <w:numId w:val="11"/>
      </w:numPr>
    </w:pPr>
  </w:style>
  <w:style w:type="numbering" w:styleId="CurrentList3" w:customStyle="1">
    <w:name w:val="Current List3"/>
    <w:uiPriority w:val="99"/>
    <w:rsid w:val="00131F31"/>
    <w:pPr>
      <w:numPr>
        <w:numId w:val="12"/>
      </w:numPr>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jp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yperlink" Target="https://developers.google.com/identity/gsi/web" TargetMode="External"/><Relationship Id="rId7" Type="http://schemas.openxmlformats.org/officeDocument/2006/relationships/image" Target="media/image3.png"/><Relationship Id="rId8"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7rHuPJ6BK4RmrBLb6Owi2IWUcw==">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2022-04-05T00:17:00Z</dcterms:created>
</cp:coreProperties>
</file>